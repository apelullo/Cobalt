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2452B" w14:textId="197B3596" w:rsidR="00D136C6" w:rsidRPr="007B7A09" w:rsidRDefault="008D7331">
      <w:pPr>
        <w:rPr>
          <w:rFonts w:asciiTheme="minorHAnsi" w:hAnsiTheme="minorHAnsi" w:cstheme="minorHAnsi"/>
          <w:b/>
          <w:bCs/>
          <w:sz w:val="22"/>
          <w:szCs w:val="22"/>
          <w:highlight w:val="lightGray"/>
        </w:rPr>
      </w:pPr>
      <w:r w:rsidRPr="007B7A09">
        <w:rPr>
          <w:rFonts w:asciiTheme="minorHAnsi" w:hAnsiTheme="minorHAnsi" w:cstheme="minorHAnsi"/>
          <w:b/>
          <w:bCs/>
          <w:sz w:val="22"/>
          <w:szCs w:val="22"/>
          <w:highlight w:val="lightGray"/>
        </w:rPr>
        <w:t>Aim 1</w:t>
      </w:r>
      <w:r w:rsidR="000976D4" w:rsidRPr="007B7A09">
        <w:rPr>
          <w:rFonts w:asciiTheme="minorHAnsi" w:hAnsiTheme="minorHAnsi" w:cstheme="minorHAnsi"/>
          <w:b/>
          <w:bCs/>
          <w:sz w:val="22"/>
          <w:szCs w:val="22"/>
          <w:highlight w:val="lightGray"/>
        </w:rPr>
        <w:t xml:space="preserve"> – Nandita </w:t>
      </w:r>
      <w:proofErr w:type="spellStart"/>
      <w:r w:rsidR="000976D4" w:rsidRPr="007B7A09">
        <w:rPr>
          <w:rFonts w:asciiTheme="minorHAnsi" w:hAnsiTheme="minorHAnsi" w:cstheme="minorHAnsi"/>
          <w:b/>
          <w:bCs/>
          <w:sz w:val="22"/>
          <w:szCs w:val="22"/>
          <w:highlight w:val="lightGray"/>
        </w:rPr>
        <w:t>Biostat</w:t>
      </w:r>
      <w:proofErr w:type="spellEnd"/>
    </w:p>
    <w:p w14:paraId="724584C6" w14:textId="77777777" w:rsidR="00CF0F9D" w:rsidRPr="007B7A09" w:rsidRDefault="00CF0F9D" w:rsidP="00CF0F9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  <w:highlight w:val="lightGray"/>
        </w:rPr>
      </w:pPr>
      <w:r w:rsidRPr="007B7A09">
        <w:rPr>
          <w:rFonts w:cstheme="minorHAnsi"/>
          <w:sz w:val="22"/>
          <w:szCs w:val="22"/>
          <w:highlight w:val="lightGray"/>
        </w:rPr>
        <w:t>H1: Cobalt+ will improve HCW mental health (depression, anxiety, well-being), satisfaction with access to care, and work productivity.</w:t>
      </w:r>
    </w:p>
    <w:p w14:paraId="7003842E" w14:textId="77777777" w:rsidR="00CF0F9D" w:rsidRPr="007B7A09" w:rsidRDefault="00CF0F9D" w:rsidP="00CF0F9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  <w:highlight w:val="lightGray"/>
        </w:rPr>
      </w:pPr>
      <w:r w:rsidRPr="007B7A09">
        <w:rPr>
          <w:rFonts w:cstheme="minorHAnsi"/>
          <w:sz w:val="22"/>
          <w:szCs w:val="22"/>
          <w:highlight w:val="lightGray"/>
        </w:rPr>
        <w:t xml:space="preserve">H2 (exploratory): Cobalt+ will improve mental health in Black HCWs more than in </w:t>
      </w:r>
      <w:proofErr w:type="gramStart"/>
      <w:r w:rsidRPr="007B7A09">
        <w:rPr>
          <w:rFonts w:cstheme="minorHAnsi"/>
          <w:sz w:val="22"/>
          <w:szCs w:val="22"/>
          <w:highlight w:val="lightGray"/>
        </w:rPr>
        <w:t>others</w:t>
      </w:r>
      <w:proofErr w:type="gramEnd"/>
    </w:p>
    <w:p w14:paraId="7607D57D" w14:textId="6CB1D82A" w:rsidR="008D7331" w:rsidRPr="007B7A09" w:rsidRDefault="00CF0F9D" w:rsidP="00CF0F9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  <w:highlight w:val="lightGray"/>
        </w:rPr>
      </w:pPr>
      <w:r w:rsidRPr="007B7A09">
        <w:rPr>
          <w:rFonts w:cstheme="minorHAnsi"/>
          <w:sz w:val="22"/>
          <w:szCs w:val="22"/>
          <w:highlight w:val="lightGray"/>
        </w:rPr>
        <w:t xml:space="preserve">H3 (exploratory): Cobalt+ will improve mental health in women HCWs more than in men </w:t>
      </w:r>
      <w:proofErr w:type="gramStart"/>
      <w:r w:rsidRPr="007B7A09">
        <w:rPr>
          <w:rFonts w:cstheme="minorHAnsi"/>
          <w:sz w:val="22"/>
          <w:szCs w:val="22"/>
          <w:highlight w:val="lightGray"/>
        </w:rPr>
        <w:t>HCW</w:t>
      </w:r>
      <w:proofErr w:type="gramEnd"/>
    </w:p>
    <w:p w14:paraId="6AC6B3DD" w14:textId="77777777" w:rsidR="00CF0F9D" w:rsidRPr="007B7A09" w:rsidRDefault="00CF0F9D" w:rsidP="00CF0F9D">
      <w:pPr>
        <w:rPr>
          <w:rFonts w:asciiTheme="minorHAnsi" w:hAnsiTheme="minorHAnsi" w:cstheme="minorHAnsi"/>
          <w:sz w:val="22"/>
          <w:szCs w:val="22"/>
          <w:highlight w:val="lightGray"/>
        </w:rPr>
      </w:pPr>
    </w:p>
    <w:p w14:paraId="5B9DA77A" w14:textId="3CBAF145" w:rsidR="00CF0F9D" w:rsidRPr="007B7A09" w:rsidRDefault="00CF0F9D" w:rsidP="00CF0F9D">
      <w:pPr>
        <w:rPr>
          <w:rFonts w:asciiTheme="minorHAnsi" w:hAnsiTheme="minorHAnsi" w:cstheme="minorHAnsi"/>
          <w:sz w:val="22"/>
          <w:szCs w:val="22"/>
        </w:rPr>
      </w:pPr>
      <w:r w:rsidRPr="007B7A09">
        <w:rPr>
          <w:rFonts w:asciiTheme="minorHAnsi" w:hAnsiTheme="minorHAnsi" w:cstheme="minorHAnsi"/>
          <w:sz w:val="22"/>
          <w:szCs w:val="22"/>
          <w:highlight w:val="lightGray"/>
        </w:rPr>
        <w:t xml:space="preserve">The primary outcome is the 6 </w:t>
      </w:r>
      <w:proofErr w:type="gramStart"/>
      <w:r w:rsidRPr="007B7A09">
        <w:rPr>
          <w:rFonts w:asciiTheme="minorHAnsi" w:hAnsiTheme="minorHAnsi" w:cstheme="minorHAnsi"/>
          <w:sz w:val="22"/>
          <w:szCs w:val="22"/>
          <w:highlight w:val="lightGray"/>
        </w:rPr>
        <w:t>month</w:t>
      </w:r>
      <w:proofErr w:type="gramEnd"/>
      <w:r w:rsidRPr="007B7A09">
        <w:rPr>
          <w:rFonts w:asciiTheme="minorHAnsi" w:hAnsiTheme="minorHAnsi" w:cstheme="minorHAnsi"/>
          <w:sz w:val="22"/>
          <w:szCs w:val="22"/>
          <w:highlight w:val="lightGray"/>
        </w:rPr>
        <w:t xml:space="preserve"> change in PHQ-9. Secondary outcomes include 9-month change in PHQ-9 and 6- and 9-month changes in GAD-7, WBI, and measures of work force productivity, and satisfaction with access to care as noted above.</w:t>
      </w:r>
      <w:r w:rsidRPr="007B7A0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13EA765" w14:textId="5BA8703B" w:rsidR="00CF0F9D" w:rsidRPr="007B7A09" w:rsidRDefault="00CF0F9D" w:rsidP="00CF0F9D">
      <w:pPr>
        <w:rPr>
          <w:rFonts w:asciiTheme="minorHAnsi" w:hAnsiTheme="minorHAnsi" w:cstheme="minorHAnsi"/>
          <w:sz w:val="22"/>
          <w:szCs w:val="22"/>
        </w:rPr>
      </w:pPr>
    </w:p>
    <w:p w14:paraId="0A292AAD" w14:textId="7310739E" w:rsidR="00CF0F9D" w:rsidRPr="007B7A09" w:rsidRDefault="00CF0F9D" w:rsidP="00CF0F9D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7B7A09">
        <w:rPr>
          <w:rFonts w:asciiTheme="minorHAnsi" w:hAnsiTheme="minorHAnsi" w:cstheme="minorHAnsi"/>
          <w:b/>
          <w:bCs/>
          <w:sz w:val="22"/>
          <w:szCs w:val="22"/>
        </w:rPr>
        <w:t xml:space="preserve">Fidelity </w:t>
      </w:r>
    </w:p>
    <w:p w14:paraId="31949D8D" w14:textId="77777777" w:rsidR="00CF0F9D" w:rsidRPr="007B7A09" w:rsidRDefault="00CF0F9D" w:rsidP="00CF0F9D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7B7A09">
        <w:rPr>
          <w:rFonts w:cstheme="minorHAnsi"/>
          <w:sz w:val="22"/>
          <w:szCs w:val="22"/>
        </w:rPr>
        <w:t xml:space="preserve">For the monthly automated text messaging reminders, we will assess how well these are delivered by assessing how often: </w:t>
      </w:r>
    </w:p>
    <w:p w14:paraId="3165E89B" w14:textId="7813E391" w:rsidR="00CF0F9D" w:rsidRPr="007B7A09" w:rsidRDefault="00CF0F9D" w:rsidP="00CF0F9D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  <w:highlight w:val="yellow"/>
        </w:rPr>
      </w:pPr>
      <w:r w:rsidRPr="007B7A09">
        <w:rPr>
          <w:rFonts w:cstheme="minorHAnsi"/>
          <w:sz w:val="22"/>
          <w:szCs w:val="22"/>
          <w:highlight w:val="yellow"/>
        </w:rPr>
        <w:t>links are clicked on</w:t>
      </w:r>
      <w:r w:rsidR="00A22BF1" w:rsidRPr="007B7A09">
        <w:rPr>
          <w:rFonts w:cstheme="minorHAnsi"/>
          <w:sz w:val="22"/>
          <w:szCs w:val="22"/>
          <w:highlight w:val="yellow"/>
        </w:rPr>
        <w:t xml:space="preserve"> (</w:t>
      </w:r>
      <w:r w:rsidR="00ED2159" w:rsidRPr="007B7A09">
        <w:rPr>
          <w:rFonts w:cstheme="minorHAnsi"/>
          <w:sz w:val="22"/>
          <w:szCs w:val="22"/>
          <w:highlight w:val="yellow"/>
        </w:rPr>
        <w:t>AP</w:t>
      </w:r>
      <w:r w:rsidR="00A22BF1" w:rsidRPr="007B7A09">
        <w:rPr>
          <w:rFonts w:cstheme="minorHAnsi"/>
          <w:sz w:val="22"/>
          <w:szCs w:val="22"/>
          <w:highlight w:val="yellow"/>
        </w:rPr>
        <w:t>)</w:t>
      </w:r>
    </w:p>
    <w:p w14:paraId="5A10965B" w14:textId="0124EB4D" w:rsidR="003D1E0D" w:rsidRPr="007B7A09" w:rsidRDefault="003D1E0D" w:rsidP="003D1E0D">
      <w:pPr>
        <w:pStyle w:val="ListParagraph"/>
        <w:numPr>
          <w:ilvl w:val="2"/>
          <w:numId w:val="1"/>
        </w:numPr>
        <w:rPr>
          <w:rFonts w:cstheme="minorHAnsi"/>
          <w:sz w:val="22"/>
          <w:szCs w:val="22"/>
        </w:rPr>
      </w:pPr>
      <w:r w:rsidRPr="007B7A09">
        <w:rPr>
          <w:rFonts w:cstheme="minorHAnsi"/>
          <w:sz w:val="22"/>
          <w:szCs w:val="22"/>
        </w:rPr>
        <w:t xml:space="preserve">month 1 - </w:t>
      </w:r>
      <w:r w:rsidRPr="007B7A09">
        <w:rPr>
          <w:rFonts w:cstheme="minorHAnsi"/>
          <w:color w:val="131315"/>
          <w:sz w:val="22"/>
          <w:szCs w:val="22"/>
          <w:shd w:val="clear" w:color="auto" w:fill="FFFFFF"/>
        </w:rPr>
        <w:t xml:space="preserve">https://penncobaltplus.com/homepage  </w:t>
      </w:r>
    </w:p>
    <w:p w14:paraId="1149E769" w14:textId="1B8D4BF2" w:rsidR="003D1E0D" w:rsidRPr="007B7A09" w:rsidRDefault="003D1E0D" w:rsidP="003D1E0D">
      <w:pPr>
        <w:pStyle w:val="ListParagraph"/>
        <w:numPr>
          <w:ilvl w:val="2"/>
          <w:numId w:val="1"/>
        </w:numPr>
        <w:rPr>
          <w:rFonts w:cstheme="minorHAnsi"/>
          <w:sz w:val="22"/>
          <w:szCs w:val="22"/>
        </w:rPr>
      </w:pPr>
      <w:r w:rsidRPr="007B7A09">
        <w:rPr>
          <w:rFonts w:cstheme="minorHAnsi"/>
          <w:sz w:val="22"/>
          <w:szCs w:val="22"/>
        </w:rPr>
        <w:t xml:space="preserve">month 2 - </w:t>
      </w:r>
      <w:r w:rsidRPr="007B7A09">
        <w:rPr>
          <w:rFonts w:cstheme="minorHAnsi"/>
          <w:color w:val="131315"/>
          <w:sz w:val="22"/>
          <w:szCs w:val="22"/>
          <w:shd w:val="clear" w:color="auto" w:fill="FFFFFF"/>
        </w:rPr>
        <w:t xml:space="preserve">https://penncobaltplus.com/on-your-time lately </w:t>
      </w:r>
      <w:r w:rsidRPr="007B7A09">
        <w:rPr>
          <w:rFonts w:cstheme="minorHAnsi"/>
          <w:sz w:val="22"/>
          <w:szCs w:val="22"/>
        </w:rPr>
        <w:t xml:space="preserve"> </w:t>
      </w:r>
    </w:p>
    <w:p w14:paraId="4ABE6361" w14:textId="247E6735" w:rsidR="003D1E0D" w:rsidRPr="007B7A09" w:rsidRDefault="003D1E0D" w:rsidP="003D1E0D">
      <w:pPr>
        <w:pStyle w:val="ListParagraph"/>
        <w:numPr>
          <w:ilvl w:val="2"/>
          <w:numId w:val="1"/>
        </w:numPr>
        <w:rPr>
          <w:rFonts w:cstheme="minorHAnsi"/>
          <w:sz w:val="22"/>
          <w:szCs w:val="22"/>
        </w:rPr>
      </w:pPr>
      <w:r w:rsidRPr="007B7A09">
        <w:rPr>
          <w:rFonts w:cstheme="minorHAnsi"/>
          <w:sz w:val="22"/>
          <w:szCs w:val="22"/>
        </w:rPr>
        <w:t xml:space="preserve">month 3 – </w:t>
      </w:r>
      <w:r w:rsidRPr="007B7A09">
        <w:rPr>
          <w:rFonts w:cstheme="minorHAnsi"/>
          <w:sz w:val="22"/>
          <w:szCs w:val="22"/>
          <w:u w:val="single"/>
        </w:rPr>
        <w:t xml:space="preserve">crowd </w:t>
      </w:r>
      <w:proofErr w:type="gramStart"/>
      <w:r w:rsidRPr="007B7A09">
        <w:rPr>
          <w:rFonts w:cstheme="minorHAnsi"/>
          <w:sz w:val="22"/>
          <w:szCs w:val="22"/>
          <w:u w:val="single"/>
        </w:rPr>
        <w:t>sourced</w:t>
      </w:r>
      <w:proofErr w:type="gramEnd"/>
      <w:r w:rsidRPr="007B7A09">
        <w:rPr>
          <w:rFonts w:cstheme="minorHAnsi"/>
          <w:sz w:val="22"/>
          <w:szCs w:val="22"/>
        </w:rPr>
        <w:t xml:space="preserve"> </w:t>
      </w:r>
    </w:p>
    <w:p w14:paraId="0E029266" w14:textId="1B7CF5A5" w:rsidR="003D1E0D" w:rsidRPr="007B7A09" w:rsidRDefault="003D1E0D" w:rsidP="003D1E0D">
      <w:pPr>
        <w:pStyle w:val="ListParagraph"/>
        <w:numPr>
          <w:ilvl w:val="2"/>
          <w:numId w:val="1"/>
        </w:numPr>
        <w:rPr>
          <w:rFonts w:cstheme="minorHAnsi"/>
          <w:sz w:val="22"/>
          <w:szCs w:val="22"/>
        </w:rPr>
      </w:pPr>
      <w:r w:rsidRPr="007B7A09">
        <w:rPr>
          <w:rFonts w:cstheme="minorHAnsi"/>
          <w:sz w:val="22"/>
          <w:szCs w:val="22"/>
        </w:rPr>
        <w:t xml:space="preserve">month 4 - </w:t>
      </w:r>
      <w:r w:rsidRPr="007B7A09">
        <w:rPr>
          <w:rFonts w:cstheme="minorHAnsi"/>
          <w:color w:val="131315"/>
          <w:sz w:val="22"/>
          <w:szCs w:val="22"/>
          <w:shd w:val="clear" w:color="auto" w:fill="FFFFFF"/>
        </w:rPr>
        <w:fldChar w:fldCharType="begin"/>
      </w:r>
      <w:ins w:id="0" w:author="Southwick, Lauren" w:date="2022-11-22T14:42:00Z">
        <w:r w:rsidRPr="007B7A09">
          <w:rPr>
            <w:rFonts w:cstheme="minorHAnsi"/>
            <w:color w:val="131315"/>
            <w:sz w:val="22"/>
            <w:szCs w:val="22"/>
            <w:shd w:val="clear" w:color="auto" w:fill="FFFFFF"/>
          </w:rPr>
          <w:instrText xml:space="preserve"> HYPERLINK "</w:instrText>
        </w:r>
      </w:ins>
      <w:r w:rsidRPr="007B7A09">
        <w:rPr>
          <w:rFonts w:cstheme="minorHAnsi"/>
          <w:color w:val="131315"/>
          <w:sz w:val="22"/>
          <w:szCs w:val="22"/>
          <w:shd w:val="clear" w:color="auto" w:fill="FFFFFF"/>
        </w:rPr>
        <w:instrText>https://penncobaltplus.com/in-the-studio</w:instrText>
      </w:r>
      <w:ins w:id="1" w:author="Southwick, Lauren" w:date="2022-11-22T14:42:00Z">
        <w:r w:rsidRPr="007B7A09">
          <w:rPr>
            <w:rFonts w:cstheme="minorHAnsi"/>
            <w:color w:val="131315"/>
            <w:sz w:val="22"/>
            <w:szCs w:val="22"/>
            <w:shd w:val="clear" w:color="auto" w:fill="FFFFFF"/>
          </w:rPr>
          <w:instrText xml:space="preserve">" </w:instrText>
        </w:r>
      </w:ins>
      <w:r w:rsidRPr="007B7A09">
        <w:rPr>
          <w:rFonts w:cstheme="minorHAnsi"/>
          <w:color w:val="131315"/>
          <w:sz w:val="22"/>
          <w:szCs w:val="22"/>
          <w:shd w:val="clear" w:color="auto" w:fill="FFFFFF"/>
        </w:rPr>
      </w:r>
      <w:r w:rsidRPr="007B7A09">
        <w:rPr>
          <w:rFonts w:cstheme="minorHAnsi"/>
          <w:color w:val="131315"/>
          <w:sz w:val="22"/>
          <w:szCs w:val="22"/>
          <w:shd w:val="clear" w:color="auto" w:fill="FFFFFF"/>
        </w:rPr>
        <w:fldChar w:fldCharType="separate"/>
      </w:r>
      <w:r w:rsidRPr="007B7A09">
        <w:rPr>
          <w:rStyle w:val="Hyperlink"/>
          <w:rFonts w:cstheme="minorHAnsi"/>
          <w:sz w:val="22"/>
          <w:szCs w:val="22"/>
          <w:shd w:val="clear" w:color="auto" w:fill="FFFFFF"/>
        </w:rPr>
        <w:t>https://penncobaltplus.com/in-the-studio</w:t>
      </w:r>
      <w:r w:rsidRPr="007B7A09">
        <w:rPr>
          <w:rFonts w:cstheme="minorHAnsi"/>
          <w:color w:val="131315"/>
          <w:sz w:val="22"/>
          <w:szCs w:val="22"/>
          <w:shd w:val="clear" w:color="auto" w:fill="FFFFFF"/>
        </w:rPr>
        <w:fldChar w:fldCharType="end"/>
      </w:r>
      <w:r w:rsidRPr="007B7A09">
        <w:rPr>
          <w:rFonts w:cstheme="minorHAnsi"/>
          <w:color w:val="131315"/>
          <w:sz w:val="22"/>
          <w:szCs w:val="22"/>
          <w:shd w:val="clear" w:color="auto" w:fill="FFFFFF"/>
        </w:rPr>
        <w:t xml:space="preserve"> </w:t>
      </w:r>
    </w:p>
    <w:p w14:paraId="260D4667" w14:textId="2341897A" w:rsidR="003D1E0D" w:rsidRPr="007B7A09" w:rsidRDefault="003D1E0D" w:rsidP="003D1E0D">
      <w:pPr>
        <w:pStyle w:val="ListParagraph"/>
        <w:numPr>
          <w:ilvl w:val="2"/>
          <w:numId w:val="1"/>
        </w:numPr>
        <w:rPr>
          <w:rFonts w:cstheme="minorHAnsi"/>
          <w:sz w:val="22"/>
          <w:szCs w:val="22"/>
        </w:rPr>
      </w:pPr>
      <w:r w:rsidRPr="007B7A09">
        <w:rPr>
          <w:rFonts w:cstheme="minorHAnsi"/>
          <w:sz w:val="22"/>
          <w:szCs w:val="22"/>
        </w:rPr>
        <w:t xml:space="preserve">month 5 - </w:t>
      </w:r>
      <w:r w:rsidRPr="007B7A09">
        <w:rPr>
          <w:rFonts w:cstheme="minorHAnsi"/>
          <w:color w:val="131315"/>
          <w:sz w:val="22"/>
          <w:szCs w:val="22"/>
          <w:shd w:val="clear" w:color="auto" w:fill="FFFFFF"/>
        </w:rPr>
        <w:t>https://penncobaltplus.com/3Hbgw9X</w:t>
      </w:r>
    </w:p>
    <w:p w14:paraId="73B7BDD5" w14:textId="09FF707B" w:rsidR="003D1E0D" w:rsidRPr="007B7A09" w:rsidRDefault="003D1E0D" w:rsidP="003D1E0D">
      <w:pPr>
        <w:pStyle w:val="ListParagraph"/>
        <w:numPr>
          <w:ilvl w:val="2"/>
          <w:numId w:val="1"/>
        </w:numPr>
        <w:rPr>
          <w:rFonts w:cstheme="minorHAnsi"/>
          <w:sz w:val="22"/>
          <w:szCs w:val="22"/>
        </w:rPr>
      </w:pPr>
      <w:r w:rsidRPr="007B7A09">
        <w:rPr>
          <w:rFonts w:cstheme="minorHAnsi"/>
          <w:sz w:val="22"/>
          <w:szCs w:val="22"/>
        </w:rPr>
        <w:t xml:space="preserve">month 6 – </w:t>
      </w:r>
      <w:r w:rsidRPr="007B7A09">
        <w:rPr>
          <w:rFonts w:cstheme="minorHAnsi"/>
          <w:sz w:val="22"/>
          <w:szCs w:val="22"/>
          <w:u w:val="single"/>
        </w:rPr>
        <w:t xml:space="preserve">crowd </w:t>
      </w:r>
      <w:proofErr w:type="gramStart"/>
      <w:r w:rsidRPr="007B7A09">
        <w:rPr>
          <w:rFonts w:cstheme="minorHAnsi"/>
          <w:sz w:val="22"/>
          <w:szCs w:val="22"/>
          <w:u w:val="single"/>
        </w:rPr>
        <w:t>sourced</w:t>
      </w:r>
      <w:proofErr w:type="gramEnd"/>
      <w:r w:rsidRPr="007B7A09">
        <w:rPr>
          <w:rFonts w:cstheme="minorHAnsi"/>
          <w:sz w:val="22"/>
          <w:szCs w:val="22"/>
        </w:rPr>
        <w:t xml:space="preserve"> </w:t>
      </w:r>
    </w:p>
    <w:p w14:paraId="6BF2F7B2" w14:textId="0BBE2C62" w:rsidR="00CF0F9D" w:rsidRPr="007B7A09" w:rsidRDefault="00CF0F9D" w:rsidP="00A22BF1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7B7A09">
        <w:rPr>
          <w:rFonts w:cstheme="minorHAnsi"/>
          <w:sz w:val="22"/>
          <w:szCs w:val="22"/>
        </w:rPr>
        <w:t>text messages receive a response</w:t>
      </w:r>
      <w:r w:rsidR="00A22BF1" w:rsidRPr="007B7A09">
        <w:rPr>
          <w:rFonts w:cstheme="minorHAnsi"/>
          <w:sz w:val="22"/>
          <w:szCs w:val="22"/>
        </w:rPr>
        <w:t xml:space="preserve"> (LS, MS) </w:t>
      </w:r>
    </w:p>
    <w:p w14:paraId="43C6496F" w14:textId="68ABC36A" w:rsidR="00CF0F9D" w:rsidRPr="007B7A09" w:rsidRDefault="00CF0F9D" w:rsidP="00CF0F9D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7B7A09">
        <w:rPr>
          <w:rFonts w:cstheme="minorHAnsi"/>
          <w:sz w:val="22"/>
          <w:szCs w:val="22"/>
        </w:rPr>
        <w:t xml:space="preserve"> participants request to stop receiving texts</w:t>
      </w:r>
      <w:r w:rsidR="00A22BF1" w:rsidRPr="007B7A09">
        <w:rPr>
          <w:rFonts w:cstheme="minorHAnsi"/>
          <w:sz w:val="22"/>
          <w:szCs w:val="22"/>
        </w:rPr>
        <w:t xml:space="preserve"> (LS)</w:t>
      </w:r>
    </w:p>
    <w:p w14:paraId="6427B810" w14:textId="6F46E76D" w:rsidR="00CF0F9D" w:rsidRPr="007B7A09" w:rsidRDefault="00CF0F9D" w:rsidP="00CF0F9D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  <w:highlight w:val="yellow"/>
        </w:rPr>
      </w:pPr>
      <w:r w:rsidRPr="007B7A09">
        <w:rPr>
          <w:rFonts w:cstheme="minorHAnsi"/>
          <w:sz w:val="22"/>
          <w:szCs w:val="22"/>
          <w:highlight w:val="yellow"/>
        </w:rPr>
        <w:t xml:space="preserve">For the opt out appointments, we will assess how </w:t>
      </w:r>
      <w:proofErr w:type="gramStart"/>
      <w:r w:rsidRPr="007B7A09">
        <w:rPr>
          <w:rFonts w:cstheme="minorHAnsi"/>
          <w:sz w:val="22"/>
          <w:szCs w:val="22"/>
          <w:highlight w:val="yellow"/>
        </w:rPr>
        <w:t>often</w:t>
      </w:r>
      <w:proofErr w:type="gramEnd"/>
      <w:r w:rsidRPr="007B7A09">
        <w:rPr>
          <w:rFonts w:cstheme="minorHAnsi"/>
          <w:sz w:val="22"/>
          <w:szCs w:val="22"/>
          <w:highlight w:val="yellow"/>
        </w:rPr>
        <w:t xml:space="preserve"> </w:t>
      </w:r>
    </w:p>
    <w:p w14:paraId="67E67D85" w14:textId="3ADF0CAE" w:rsidR="00CF0F9D" w:rsidRPr="007B7A09" w:rsidRDefault="00CF0F9D" w:rsidP="00CF0F9D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  <w:highlight w:val="yellow"/>
        </w:rPr>
      </w:pPr>
      <w:r w:rsidRPr="007B7A09">
        <w:rPr>
          <w:rFonts w:cstheme="minorHAnsi"/>
          <w:sz w:val="22"/>
          <w:szCs w:val="22"/>
          <w:highlight w:val="yellow"/>
        </w:rPr>
        <w:t>appointments are fulfilled or cancelled.</w:t>
      </w:r>
      <w:r w:rsidR="00A22BF1" w:rsidRPr="007B7A09">
        <w:rPr>
          <w:rFonts w:cstheme="minorHAnsi"/>
          <w:sz w:val="22"/>
          <w:szCs w:val="22"/>
          <w:highlight w:val="yellow"/>
        </w:rPr>
        <w:t xml:space="preserve"> (AP)</w:t>
      </w:r>
    </w:p>
    <w:p w14:paraId="19F648FA" w14:textId="266E9C99" w:rsidR="001C58B5" w:rsidRPr="007B7A09" w:rsidRDefault="001C58B5" w:rsidP="001C58B5">
      <w:pPr>
        <w:pStyle w:val="ListParagraph"/>
        <w:numPr>
          <w:ilvl w:val="2"/>
          <w:numId w:val="1"/>
        </w:numPr>
        <w:rPr>
          <w:rFonts w:cstheme="minorHAnsi"/>
          <w:sz w:val="22"/>
          <w:szCs w:val="22"/>
        </w:rPr>
      </w:pPr>
      <w:proofErr w:type="spellStart"/>
      <w:r w:rsidRPr="007B7A09">
        <w:rPr>
          <w:rFonts w:cstheme="minorHAnsi"/>
          <w:sz w:val="22"/>
          <w:szCs w:val="22"/>
        </w:rPr>
        <w:t>jan</w:t>
      </w:r>
      <w:proofErr w:type="spellEnd"/>
      <w:r w:rsidRPr="007B7A09">
        <w:rPr>
          <w:rFonts w:cstheme="minorHAnsi"/>
          <w:sz w:val="22"/>
          <w:szCs w:val="22"/>
        </w:rPr>
        <w:t xml:space="preserve"> 10 - # found, </w:t>
      </w:r>
    </w:p>
    <w:p w14:paraId="46B02DCE" w14:textId="7FBE7264" w:rsidR="00481E1B" w:rsidRPr="007B7A09" w:rsidRDefault="00481E1B" w:rsidP="001C58B5">
      <w:pPr>
        <w:pStyle w:val="ListParagraph"/>
        <w:numPr>
          <w:ilvl w:val="2"/>
          <w:numId w:val="1"/>
        </w:numPr>
        <w:rPr>
          <w:rFonts w:cstheme="minorHAnsi"/>
          <w:sz w:val="22"/>
          <w:szCs w:val="22"/>
        </w:rPr>
      </w:pPr>
      <w:proofErr w:type="spellStart"/>
      <w:r w:rsidRPr="007B7A09">
        <w:rPr>
          <w:rFonts w:cstheme="minorHAnsi"/>
          <w:sz w:val="22"/>
          <w:szCs w:val="22"/>
        </w:rPr>
        <w:t>jan</w:t>
      </w:r>
      <w:proofErr w:type="spellEnd"/>
      <w:r w:rsidRPr="007B7A09">
        <w:rPr>
          <w:rFonts w:cstheme="minorHAnsi"/>
          <w:sz w:val="22"/>
          <w:szCs w:val="22"/>
        </w:rPr>
        <w:t xml:space="preserve"> 17 - # booked, </w:t>
      </w:r>
      <w:proofErr w:type="gramStart"/>
      <w:r w:rsidRPr="007B7A09">
        <w:rPr>
          <w:rFonts w:cstheme="minorHAnsi"/>
          <w:sz w:val="22"/>
          <w:szCs w:val="22"/>
        </w:rPr>
        <w:t>cancelled</w:t>
      </w:r>
      <w:proofErr w:type="gramEnd"/>
    </w:p>
    <w:p w14:paraId="34EF5BE2" w14:textId="5DA4AE10" w:rsidR="00CF0F9D" w:rsidRPr="007B7A09" w:rsidRDefault="00CF0F9D" w:rsidP="00CF0F9D">
      <w:pPr>
        <w:rPr>
          <w:rFonts w:asciiTheme="minorHAnsi" w:hAnsiTheme="minorHAnsi" w:cstheme="minorHAnsi"/>
          <w:sz w:val="22"/>
          <w:szCs w:val="22"/>
        </w:rPr>
      </w:pPr>
    </w:p>
    <w:p w14:paraId="11B68829" w14:textId="6E0521C1" w:rsidR="00CF0F9D" w:rsidRPr="007B7A09" w:rsidRDefault="00CF0F9D" w:rsidP="00CF0F9D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7B7A09">
        <w:rPr>
          <w:rFonts w:asciiTheme="minorHAnsi" w:hAnsiTheme="minorHAnsi" w:cstheme="minorHAnsi"/>
          <w:b/>
          <w:bCs/>
          <w:sz w:val="22"/>
          <w:szCs w:val="22"/>
        </w:rPr>
        <w:t>Additional exploratory analyses Aim 1</w:t>
      </w:r>
      <w:r w:rsidR="00AF5DF3" w:rsidRPr="007B7A09">
        <w:rPr>
          <w:rFonts w:asciiTheme="minorHAnsi" w:hAnsiTheme="minorHAnsi" w:cstheme="minorHAnsi"/>
          <w:b/>
          <w:bCs/>
          <w:sz w:val="22"/>
          <w:szCs w:val="22"/>
        </w:rPr>
        <w:t xml:space="preserve"> – LS, RG</w:t>
      </w:r>
    </w:p>
    <w:p w14:paraId="55ECD5C2" w14:textId="79D15C00" w:rsidR="002D30D5" w:rsidRPr="007B7A09" w:rsidRDefault="002D30D5" w:rsidP="00CF0F9D">
      <w:pPr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891"/>
        <w:gridCol w:w="1609"/>
        <w:gridCol w:w="2267"/>
        <w:gridCol w:w="1148"/>
      </w:tblGrid>
      <w:tr w:rsidR="002D30D5" w:rsidRPr="007B7A09" w14:paraId="4DCF7CE5" w14:textId="77777777" w:rsidTr="00300D54">
        <w:tc>
          <w:tcPr>
            <w:tcW w:w="1435" w:type="dxa"/>
          </w:tcPr>
          <w:p w14:paraId="552244C9" w14:textId="3AAE5479" w:rsidR="002D30D5" w:rsidRPr="007B7A09" w:rsidRDefault="002D30D5" w:rsidP="00CF0F9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B7A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Survey</w:t>
            </w:r>
          </w:p>
        </w:tc>
        <w:tc>
          <w:tcPr>
            <w:tcW w:w="2891" w:type="dxa"/>
          </w:tcPr>
          <w:p w14:paraId="1EB5B51A" w14:textId="65AE018B" w:rsidR="002D30D5" w:rsidRPr="007B7A09" w:rsidRDefault="002D30D5" w:rsidP="00CF0F9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B7A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1609" w:type="dxa"/>
          </w:tcPr>
          <w:p w14:paraId="3BF1775E" w14:textId="3C6DAED8" w:rsidR="002D30D5" w:rsidRPr="007B7A09" w:rsidRDefault="002D30D5" w:rsidP="00CF0F9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B7A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Need</w:t>
            </w:r>
          </w:p>
        </w:tc>
        <w:tc>
          <w:tcPr>
            <w:tcW w:w="2267" w:type="dxa"/>
          </w:tcPr>
          <w:p w14:paraId="397D3195" w14:textId="0E155451" w:rsidR="002D30D5" w:rsidRPr="007B7A09" w:rsidRDefault="002D30D5" w:rsidP="00CF0F9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B7A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Who</w:t>
            </w:r>
          </w:p>
        </w:tc>
        <w:tc>
          <w:tcPr>
            <w:tcW w:w="1148" w:type="dxa"/>
          </w:tcPr>
          <w:p w14:paraId="12E3F234" w14:textId="7C6F0C1A" w:rsidR="002D30D5" w:rsidRPr="007B7A09" w:rsidRDefault="002D30D5" w:rsidP="00CF0F9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B7A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Extra</w:t>
            </w:r>
          </w:p>
        </w:tc>
      </w:tr>
      <w:tr w:rsidR="002D30D5" w:rsidRPr="007B7A09" w14:paraId="26EC43C0" w14:textId="77777777" w:rsidTr="00300D54">
        <w:tc>
          <w:tcPr>
            <w:tcW w:w="1435" w:type="dxa"/>
          </w:tcPr>
          <w:p w14:paraId="2BF74C63" w14:textId="5B0FCDAA" w:rsidR="002D30D5" w:rsidRPr="007B7A09" w:rsidRDefault="002D30D5" w:rsidP="00CF0F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B7A09">
              <w:rPr>
                <w:rFonts w:asciiTheme="minorHAnsi" w:hAnsiTheme="minorHAnsi" w:cstheme="minorHAnsi"/>
                <w:sz w:val="22"/>
                <w:szCs w:val="22"/>
              </w:rPr>
              <w:t>Enr</w:t>
            </w:r>
            <w:proofErr w:type="spellEnd"/>
            <w:r w:rsidRPr="007B7A09">
              <w:rPr>
                <w:rFonts w:asciiTheme="minorHAnsi" w:hAnsiTheme="minorHAnsi" w:cstheme="minorHAnsi"/>
                <w:sz w:val="22"/>
                <w:szCs w:val="22"/>
              </w:rPr>
              <w:t>, 2, 4, 6</w:t>
            </w:r>
            <w:r w:rsidR="00300D54" w:rsidRPr="007B7A09">
              <w:rPr>
                <w:rFonts w:asciiTheme="minorHAnsi" w:hAnsiTheme="minorHAnsi" w:cstheme="minorHAnsi"/>
                <w:sz w:val="22"/>
                <w:szCs w:val="22"/>
              </w:rPr>
              <w:t xml:space="preserve"> (inter only)</w:t>
            </w:r>
          </w:p>
        </w:tc>
        <w:tc>
          <w:tcPr>
            <w:tcW w:w="2891" w:type="dxa"/>
          </w:tcPr>
          <w:p w14:paraId="493A3AB8" w14:textId="507014DC" w:rsidR="002D30D5" w:rsidRPr="007B7A09" w:rsidRDefault="002D30D5" w:rsidP="00CF0F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7A09">
              <w:rPr>
                <w:rFonts w:asciiTheme="minorHAnsi" w:hAnsiTheme="minorHAnsi" w:cstheme="minorHAnsi"/>
                <w:sz w:val="22"/>
                <w:szCs w:val="22"/>
              </w:rPr>
              <w:t>Why didn’t book an appt</w:t>
            </w:r>
          </w:p>
        </w:tc>
        <w:tc>
          <w:tcPr>
            <w:tcW w:w="1609" w:type="dxa"/>
          </w:tcPr>
          <w:p w14:paraId="59EB8CFE" w14:textId="3A64E688" w:rsidR="002D30D5" w:rsidRPr="007B7A09" w:rsidRDefault="002D30D5" w:rsidP="00CF0F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B7A09">
              <w:rPr>
                <w:rFonts w:asciiTheme="minorHAnsi" w:hAnsiTheme="minorHAnsi" w:cstheme="minorHAnsi"/>
                <w:sz w:val="22"/>
                <w:szCs w:val="22"/>
              </w:rPr>
              <w:t>Wordcloud</w:t>
            </w:r>
            <w:proofErr w:type="spellEnd"/>
            <w:r w:rsidR="001761B3" w:rsidRPr="007B7A09">
              <w:rPr>
                <w:rFonts w:asciiTheme="minorHAnsi" w:hAnsiTheme="minorHAnsi" w:cstheme="minorHAnsi"/>
                <w:sz w:val="22"/>
                <w:szCs w:val="22"/>
              </w:rPr>
              <w:t>, NLP</w:t>
            </w:r>
          </w:p>
        </w:tc>
        <w:tc>
          <w:tcPr>
            <w:tcW w:w="2267" w:type="dxa"/>
          </w:tcPr>
          <w:p w14:paraId="3C8CD88C" w14:textId="5DC6CD8E" w:rsidR="002D30D5" w:rsidRPr="007B7A09" w:rsidRDefault="002D30D5" w:rsidP="00CF0F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7A09">
              <w:rPr>
                <w:rFonts w:asciiTheme="minorHAnsi" w:hAnsiTheme="minorHAnsi" w:cstheme="minorHAnsi"/>
                <w:sz w:val="22"/>
                <w:szCs w:val="22"/>
              </w:rPr>
              <w:t>Art</w:t>
            </w:r>
          </w:p>
        </w:tc>
        <w:tc>
          <w:tcPr>
            <w:tcW w:w="1148" w:type="dxa"/>
          </w:tcPr>
          <w:p w14:paraId="025C3866" w14:textId="77777777" w:rsidR="002D30D5" w:rsidRPr="007B7A09" w:rsidRDefault="002D30D5" w:rsidP="00CF0F9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761B3" w:rsidRPr="007B7A09" w14:paraId="5175B46B" w14:textId="77777777" w:rsidTr="00300D54">
        <w:tc>
          <w:tcPr>
            <w:tcW w:w="1435" w:type="dxa"/>
          </w:tcPr>
          <w:p w14:paraId="0B842803" w14:textId="353180D5" w:rsidR="001761B3" w:rsidRPr="007B7A09" w:rsidRDefault="001761B3" w:rsidP="001761B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B7A09">
              <w:rPr>
                <w:rFonts w:asciiTheme="minorHAnsi" w:hAnsiTheme="minorHAnsi" w:cstheme="minorHAnsi"/>
                <w:sz w:val="22"/>
                <w:szCs w:val="22"/>
              </w:rPr>
              <w:t>Enr</w:t>
            </w:r>
            <w:proofErr w:type="spellEnd"/>
            <w:r w:rsidRPr="007B7A09">
              <w:rPr>
                <w:rFonts w:asciiTheme="minorHAnsi" w:hAnsiTheme="minorHAnsi" w:cstheme="minorHAnsi"/>
                <w:sz w:val="22"/>
                <w:szCs w:val="22"/>
              </w:rPr>
              <w:t>, 2, 4, 6</w:t>
            </w:r>
          </w:p>
        </w:tc>
        <w:tc>
          <w:tcPr>
            <w:tcW w:w="2891" w:type="dxa"/>
          </w:tcPr>
          <w:p w14:paraId="67FFB216" w14:textId="4EEF5044" w:rsidR="001761B3" w:rsidRPr="007B7A09" w:rsidRDefault="001761B3" w:rsidP="001761B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7A09">
              <w:rPr>
                <w:rFonts w:asciiTheme="minorHAnsi" w:hAnsiTheme="minorHAnsi" w:cstheme="minorHAnsi"/>
                <w:sz w:val="22"/>
                <w:szCs w:val="22"/>
              </w:rPr>
              <w:t>Why didn’t book an appt</w:t>
            </w:r>
          </w:p>
        </w:tc>
        <w:tc>
          <w:tcPr>
            <w:tcW w:w="1609" w:type="dxa"/>
          </w:tcPr>
          <w:p w14:paraId="575FDC45" w14:textId="413D7B80" w:rsidR="001761B3" w:rsidRPr="007B7A09" w:rsidRDefault="001761B3" w:rsidP="001761B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7A09">
              <w:rPr>
                <w:rFonts w:asciiTheme="minorHAnsi" w:hAnsiTheme="minorHAnsi" w:cstheme="minorHAnsi"/>
                <w:sz w:val="22"/>
                <w:szCs w:val="22"/>
              </w:rPr>
              <w:t>Hand code</w:t>
            </w:r>
          </w:p>
        </w:tc>
        <w:tc>
          <w:tcPr>
            <w:tcW w:w="2267" w:type="dxa"/>
          </w:tcPr>
          <w:p w14:paraId="13921A96" w14:textId="67C52BAA" w:rsidR="001761B3" w:rsidRPr="007B7A09" w:rsidRDefault="001761B3" w:rsidP="001761B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7A09">
              <w:rPr>
                <w:rFonts w:asciiTheme="minorHAnsi" w:hAnsiTheme="minorHAnsi" w:cstheme="minorHAnsi"/>
                <w:sz w:val="22"/>
                <w:szCs w:val="22"/>
              </w:rPr>
              <w:t>Lauren, Rachel, Meg</w:t>
            </w:r>
          </w:p>
        </w:tc>
        <w:tc>
          <w:tcPr>
            <w:tcW w:w="1148" w:type="dxa"/>
          </w:tcPr>
          <w:p w14:paraId="6712A5F6" w14:textId="77777777" w:rsidR="001761B3" w:rsidRPr="007B7A09" w:rsidRDefault="001761B3" w:rsidP="001761B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761B3" w:rsidRPr="007B7A09" w14:paraId="08F7ED37" w14:textId="77777777" w:rsidTr="00300D54">
        <w:tc>
          <w:tcPr>
            <w:tcW w:w="1435" w:type="dxa"/>
          </w:tcPr>
          <w:p w14:paraId="50EFD40C" w14:textId="3CD7DA11" w:rsidR="001761B3" w:rsidRPr="007B7A09" w:rsidRDefault="001761B3" w:rsidP="001761B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7A09">
              <w:rPr>
                <w:rFonts w:asciiTheme="minorHAnsi" w:hAnsiTheme="minorHAnsi" w:cstheme="minorHAnsi"/>
                <w:sz w:val="22"/>
                <w:szCs w:val="22"/>
              </w:rPr>
              <w:t>All</w:t>
            </w:r>
          </w:p>
        </w:tc>
        <w:tc>
          <w:tcPr>
            <w:tcW w:w="2891" w:type="dxa"/>
          </w:tcPr>
          <w:p w14:paraId="1BA6C327" w14:textId="27F988BD" w:rsidR="001761B3" w:rsidRPr="007B7A09" w:rsidRDefault="001761B3" w:rsidP="001761B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7A09">
              <w:rPr>
                <w:rFonts w:asciiTheme="minorHAnsi" w:hAnsiTheme="minorHAnsi" w:cstheme="minorHAnsi"/>
                <w:sz w:val="22"/>
                <w:szCs w:val="22"/>
              </w:rPr>
              <w:t>How many responded outside of response window</w:t>
            </w:r>
          </w:p>
        </w:tc>
        <w:tc>
          <w:tcPr>
            <w:tcW w:w="1609" w:type="dxa"/>
          </w:tcPr>
          <w:p w14:paraId="67996D22" w14:textId="26A38ED1" w:rsidR="001761B3" w:rsidRPr="007B7A09" w:rsidRDefault="001761B3" w:rsidP="001761B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7A09">
              <w:rPr>
                <w:rFonts w:asciiTheme="minorHAnsi" w:hAnsiTheme="minorHAnsi" w:cstheme="minorHAnsi"/>
                <w:sz w:val="22"/>
                <w:szCs w:val="22"/>
              </w:rPr>
              <w:t>Hand code</w:t>
            </w:r>
          </w:p>
        </w:tc>
        <w:tc>
          <w:tcPr>
            <w:tcW w:w="2267" w:type="dxa"/>
          </w:tcPr>
          <w:p w14:paraId="03FC9383" w14:textId="60A98362" w:rsidR="001761B3" w:rsidRPr="007B7A09" w:rsidRDefault="001761B3" w:rsidP="001761B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7A09">
              <w:rPr>
                <w:rFonts w:asciiTheme="minorHAnsi" w:hAnsiTheme="minorHAnsi" w:cstheme="minorHAnsi"/>
                <w:sz w:val="22"/>
                <w:szCs w:val="22"/>
              </w:rPr>
              <w:t>Lauren</w:t>
            </w:r>
          </w:p>
        </w:tc>
        <w:tc>
          <w:tcPr>
            <w:tcW w:w="1148" w:type="dxa"/>
          </w:tcPr>
          <w:p w14:paraId="0BB3BA1F" w14:textId="77777777" w:rsidR="001761B3" w:rsidRPr="007B7A09" w:rsidRDefault="001761B3" w:rsidP="001761B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761B3" w:rsidRPr="007B7A09" w14:paraId="56E993A3" w14:textId="77777777" w:rsidTr="00300D54">
        <w:trPr>
          <w:trHeight w:val="83"/>
        </w:trPr>
        <w:tc>
          <w:tcPr>
            <w:tcW w:w="1435" w:type="dxa"/>
          </w:tcPr>
          <w:p w14:paraId="2A540211" w14:textId="6A589B88" w:rsidR="001761B3" w:rsidRPr="007B7A09" w:rsidRDefault="001761B3" w:rsidP="001761B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B7A09">
              <w:rPr>
                <w:rFonts w:asciiTheme="minorHAnsi" w:hAnsiTheme="minorHAnsi" w:cstheme="minorHAnsi"/>
                <w:sz w:val="22"/>
                <w:szCs w:val="22"/>
              </w:rPr>
              <w:t>Enr</w:t>
            </w:r>
            <w:proofErr w:type="spellEnd"/>
            <w:r w:rsidRPr="007B7A09">
              <w:rPr>
                <w:rFonts w:asciiTheme="minorHAnsi" w:hAnsiTheme="minorHAnsi" w:cstheme="minorHAnsi"/>
                <w:sz w:val="22"/>
                <w:szCs w:val="22"/>
              </w:rPr>
              <w:t>, 6, 9</w:t>
            </w:r>
          </w:p>
        </w:tc>
        <w:tc>
          <w:tcPr>
            <w:tcW w:w="2891" w:type="dxa"/>
          </w:tcPr>
          <w:p w14:paraId="73E00AA8" w14:textId="0FF7BEC8" w:rsidR="001761B3" w:rsidRPr="007B7A09" w:rsidRDefault="001761B3" w:rsidP="001761B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7A09">
              <w:rPr>
                <w:rFonts w:asciiTheme="minorHAnsi" w:hAnsiTheme="minorHAnsi" w:cstheme="minorHAnsi"/>
                <w:sz w:val="22"/>
                <w:szCs w:val="22"/>
              </w:rPr>
              <w:t>LEAPS, open-ended</w:t>
            </w:r>
          </w:p>
        </w:tc>
        <w:tc>
          <w:tcPr>
            <w:tcW w:w="1609" w:type="dxa"/>
          </w:tcPr>
          <w:p w14:paraId="7505CFFB" w14:textId="0AE39550" w:rsidR="001761B3" w:rsidRPr="007B7A09" w:rsidRDefault="001761B3" w:rsidP="001761B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7A09">
              <w:rPr>
                <w:rFonts w:asciiTheme="minorHAnsi" w:hAnsiTheme="minorHAnsi" w:cstheme="minorHAnsi"/>
                <w:sz w:val="22"/>
                <w:szCs w:val="22"/>
              </w:rPr>
              <w:t>Hand code</w:t>
            </w:r>
          </w:p>
        </w:tc>
        <w:tc>
          <w:tcPr>
            <w:tcW w:w="2267" w:type="dxa"/>
          </w:tcPr>
          <w:p w14:paraId="7B08C13F" w14:textId="2052C892" w:rsidR="001761B3" w:rsidRPr="007B7A09" w:rsidRDefault="001761B3" w:rsidP="001761B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7A09">
              <w:rPr>
                <w:rFonts w:asciiTheme="minorHAnsi" w:hAnsiTheme="minorHAnsi" w:cstheme="minorHAnsi"/>
                <w:sz w:val="22"/>
                <w:szCs w:val="22"/>
              </w:rPr>
              <w:t>Rachel, Meg</w:t>
            </w:r>
          </w:p>
        </w:tc>
        <w:tc>
          <w:tcPr>
            <w:tcW w:w="1148" w:type="dxa"/>
          </w:tcPr>
          <w:p w14:paraId="19EA91D7" w14:textId="77777777" w:rsidR="001761B3" w:rsidRPr="007B7A09" w:rsidRDefault="001761B3" w:rsidP="001761B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761B3" w:rsidRPr="007B7A09" w14:paraId="6F59FFBE" w14:textId="77777777" w:rsidTr="00300D54">
        <w:trPr>
          <w:trHeight w:val="83"/>
        </w:trPr>
        <w:tc>
          <w:tcPr>
            <w:tcW w:w="1435" w:type="dxa"/>
          </w:tcPr>
          <w:p w14:paraId="0FDF50DB" w14:textId="2E5EAD30" w:rsidR="001761B3" w:rsidRPr="007B7A09" w:rsidRDefault="001761B3" w:rsidP="001761B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7A09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2891" w:type="dxa"/>
          </w:tcPr>
          <w:p w14:paraId="052D9736" w14:textId="69194B3A" w:rsidR="001761B3" w:rsidRPr="007B7A09" w:rsidRDefault="001761B3" w:rsidP="001761B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7A09">
              <w:rPr>
                <w:rFonts w:asciiTheme="minorHAnsi" w:hAnsiTheme="minorHAnsi" w:cstheme="minorHAnsi"/>
                <w:sz w:val="22"/>
                <w:szCs w:val="22"/>
              </w:rPr>
              <w:t>Penn-dept</w:t>
            </w:r>
            <w:r w:rsidR="00F067EF" w:rsidRPr="007B7A09">
              <w:rPr>
                <w:rFonts w:asciiTheme="minorHAnsi" w:hAnsiTheme="minorHAnsi" w:cstheme="minorHAnsi"/>
                <w:sz w:val="22"/>
                <w:szCs w:val="22"/>
              </w:rPr>
              <w:t>, open-ended</w:t>
            </w:r>
          </w:p>
        </w:tc>
        <w:tc>
          <w:tcPr>
            <w:tcW w:w="1609" w:type="dxa"/>
          </w:tcPr>
          <w:p w14:paraId="410EA831" w14:textId="359278A7" w:rsidR="001761B3" w:rsidRPr="007B7A09" w:rsidRDefault="001761B3" w:rsidP="001761B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7A09">
              <w:rPr>
                <w:rFonts w:asciiTheme="minorHAnsi" w:hAnsiTheme="minorHAnsi" w:cstheme="minorHAnsi"/>
                <w:sz w:val="22"/>
                <w:szCs w:val="22"/>
              </w:rPr>
              <w:t>Hand code</w:t>
            </w:r>
          </w:p>
        </w:tc>
        <w:tc>
          <w:tcPr>
            <w:tcW w:w="2267" w:type="dxa"/>
          </w:tcPr>
          <w:p w14:paraId="6A5734C4" w14:textId="22E5540B" w:rsidR="001761B3" w:rsidRPr="007B7A09" w:rsidRDefault="001761B3" w:rsidP="001761B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7A09">
              <w:rPr>
                <w:rFonts w:asciiTheme="minorHAnsi" w:hAnsiTheme="minorHAnsi" w:cstheme="minorHAnsi"/>
                <w:sz w:val="22"/>
                <w:szCs w:val="22"/>
              </w:rPr>
              <w:t>Rachel, Meg</w:t>
            </w:r>
          </w:p>
        </w:tc>
        <w:tc>
          <w:tcPr>
            <w:tcW w:w="1148" w:type="dxa"/>
          </w:tcPr>
          <w:p w14:paraId="2E9042A8" w14:textId="77777777" w:rsidR="001761B3" w:rsidRPr="007B7A09" w:rsidRDefault="001761B3" w:rsidP="001761B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761B3" w:rsidRPr="007B7A09" w14:paraId="4D6DD94C" w14:textId="77777777" w:rsidTr="00300D54">
        <w:trPr>
          <w:trHeight w:val="83"/>
        </w:trPr>
        <w:tc>
          <w:tcPr>
            <w:tcW w:w="1435" w:type="dxa"/>
          </w:tcPr>
          <w:p w14:paraId="2496E314" w14:textId="7444C116" w:rsidR="001761B3" w:rsidRPr="007B7A09" w:rsidRDefault="001761B3" w:rsidP="001761B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7A09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2891" w:type="dxa"/>
          </w:tcPr>
          <w:p w14:paraId="4B9231C2" w14:textId="201B4444" w:rsidR="001761B3" w:rsidRPr="007B7A09" w:rsidRDefault="001761B3" w:rsidP="001761B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7A09">
              <w:rPr>
                <w:rFonts w:asciiTheme="minorHAnsi" w:hAnsiTheme="minorHAnsi" w:cstheme="minorHAnsi"/>
                <w:sz w:val="22"/>
                <w:szCs w:val="22"/>
              </w:rPr>
              <w:t>Satisfaction with cobalt- why</w:t>
            </w:r>
          </w:p>
        </w:tc>
        <w:tc>
          <w:tcPr>
            <w:tcW w:w="1609" w:type="dxa"/>
          </w:tcPr>
          <w:p w14:paraId="428BC1DC" w14:textId="2367ED71" w:rsidR="001761B3" w:rsidRPr="007B7A09" w:rsidRDefault="001761B3" w:rsidP="001761B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7A09">
              <w:rPr>
                <w:rFonts w:asciiTheme="minorHAnsi" w:hAnsiTheme="minorHAnsi" w:cstheme="minorHAnsi"/>
                <w:sz w:val="22"/>
                <w:szCs w:val="22"/>
              </w:rPr>
              <w:t>Hand code</w:t>
            </w:r>
          </w:p>
        </w:tc>
        <w:tc>
          <w:tcPr>
            <w:tcW w:w="2267" w:type="dxa"/>
          </w:tcPr>
          <w:p w14:paraId="0698DB5C" w14:textId="24D714C1" w:rsidR="001761B3" w:rsidRPr="007B7A09" w:rsidRDefault="001761B3" w:rsidP="001761B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7A09">
              <w:rPr>
                <w:rFonts w:asciiTheme="minorHAnsi" w:hAnsiTheme="minorHAnsi" w:cstheme="minorHAnsi"/>
                <w:sz w:val="22"/>
                <w:szCs w:val="22"/>
              </w:rPr>
              <w:t>Lauren, Rachel, Meg</w:t>
            </w:r>
          </w:p>
        </w:tc>
        <w:tc>
          <w:tcPr>
            <w:tcW w:w="1148" w:type="dxa"/>
          </w:tcPr>
          <w:p w14:paraId="31240202" w14:textId="77777777" w:rsidR="001761B3" w:rsidRPr="007B7A09" w:rsidRDefault="001761B3" w:rsidP="001761B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761B3" w:rsidRPr="007B7A09" w14:paraId="3EDF9B14" w14:textId="77777777" w:rsidTr="00300D54">
        <w:trPr>
          <w:trHeight w:val="83"/>
        </w:trPr>
        <w:tc>
          <w:tcPr>
            <w:tcW w:w="1435" w:type="dxa"/>
          </w:tcPr>
          <w:p w14:paraId="23ED224B" w14:textId="07A8E5C1" w:rsidR="001761B3" w:rsidRPr="007B7A09" w:rsidRDefault="001761B3" w:rsidP="001761B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7A09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2891" w:type="dxa"/>
          </w:tcPr>
          <w:p w14:paraId="5B495C41" w14:textId="301A9A94" w:rsidR="001761B3" w:rsidRPr="007B7A09" w:rsidRDefault="001761B3" w:rsidP="001761B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7A09">
              <w:rPr>
                <w:rFonts w:asciiTheme="minorHAnsi" w:hAnsiTheme="minorHAnsi" w:cstheme="minorHAnsi"/>
                <w:sz w:val="22"/>
                <w:szCs w:val="22"/>
              </w:rPr>
              <w:t>Satisfaction with cobalt- why</w:t>
            </w:r>
          </w:p>
        </w:tc>
        <w:tc>
          <w:tcPr>
            <w:tcW w:w="1609" w:type="dxa"/>
          </w:tcPr>
          <w:p w14:paraId="28650E9E" w14:textId="2F25CD0A" w:rsidR="001761B3" w:rsidRPr="007B7A09" w:rsidRDefault="001761B3" w:rsidP="001761B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7A09">
              <w:rPr>
                <w:rFonts w:asciiTheme="minorHAnsi" w:hAnsiTheme="minorHAnsi" w:cstheme="minorHAnsi"/>
                <w:sz w:val="22"/>
                <w:szCs w:val="22"/>
              </w:rPr>
              <w:t>NLP</w:t>
            </w:r>
            <w:r w:rsidR="00300D54" w:rsidRPr="007B7A09">
              <w:rPr>
                <w:rFonts w:asciiTheme="minorHAnsi" w:hAnsiTheme="minorHAnsi" w:cstheme="minorHAnsi"/>
                <w:sz w:val="22"/>
                <w:szCs w:val="22"/>
              </w:rPr>
              <w:t>, wordcloud</w:t>
            </w:r>
          </w:p>
        </w:tc>
        <w:tc>
          <w:tcPr>
            <w:tcW w:w="2267" w:type="dxa"/>
          </w:tcPr>
          <w:p w14:paraId="47EE978B" w14:textId="50E1FAA4" w:rsidR="001761B3" w:rsidRPr="007B7A09" w:rsidRDefault="001761B3" w:rsidP="001761B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7A09">
              <w:rPr>
                <w:rFonts w:asciiTheme="minorHAnsi" w:hAnsiTheme="minorHAnsi" w:cstheme="minorHAnsi"/>
                <w:sz w:val="22"/>
                <w:szCs w:val="22"/>
              </w:rPr>
              <w:t>Art</w:t>
            </w:r>
          </w:p>
        </w:tc>
        <w:tc>
          <w:tcPr>
            <w:tcW w:w="1148" w:type="dxa"/>
          </w:tcPr>
          <w:p w14:paraId="273888AA" w14:textId="77777777" w:rsidR="001761B3" w:rsidRPr="007B7A09" w:rsidRDefault="001761B3" w:rsidP="001761B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761B3" w:rsidRPr="007B7A09" w14:paraId="776D0BF5" w14:textId="77777777" w:rsidTr="00300D54">
        <w:trPr>
          <w:trHeight w:val="83"/>
        </w:trPr>
        <w:tc>
          <w:tcPr>
            <w:tcW w:w="1435" w:type="dxa"/>
          </w:tcPr>
          <w:p w14:paraId="14E854DC" w14:textId="6DCBD4C3" w:rsidR="001761B3" w:rsidRPr="007B7A09" w:rsidRDefault="001761B3" w:rsidP="001761B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B7A09">
              <w:rPr>
                <w:rFonts w:asciiTheme="minorHAnsi" w:hAnsiTheme="minorHAnsi" w:cstheme="minorHAnsi"/>
                <w:sz w:val="22"/>
                <w:szCs w:val="22"/>
              </w:rPr>
              <w:t>na</w:t>
            </w:r>
            <w:proofErr w:type="spellEnd"/>
          </w:p>
        </w:tc>
        <w:tc>
          <w:tcPr>
            <w:tcW w:w="2891" w:type="dxa"/>
          </w:tcPr>
          <w:p w14:paraId="300C4248" w14:textId="3F63A0C4" w:rsidR="001761B3" w:rsidRPr="007B7A09" w:rsidRDefault="001761B3" w:rsidP="001761B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7A09">
              <w:rPr>
                <w:rFonts w:asciiTheme="minorHAnsi" w:hAnsiTheme="minorHAnsi" w:cstheme="minorHAnsi"/>
                <w:sz w:val="22"/>
                <w:szCs w:val="22"/>
              </w:rPr>
              <w:t>appointments are fulfilled or cancelled.</w:t>
            </w:r>
          </w:p>
        </w:tc>
        <w:tc>
          <w:tcPr>
            <w:tcW w:w="1609" w:type="dxa"/>
          </w:tcPr>
          <w:p w14:paraId="61578D22" w14:textId="041645B1" w:rsidR="001761B3" w:rsidRPr="007B7A09" w:rsidRDefault="001761B3" w:rsidP="001761B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7A09">
              <w:rPr>
                <w:rFonts w:asciiTheme="minorHAnsi" w:hAnsiTheme="minorHAnsi" w:cstheme="minorHAnsi"/>
                <w:sz w:val="22"/>
                <w:szCs w:val="22"/>
              </w:rPr>
              <w:t>analysis</w:t>
            </w:r>
          </w:p>
        </w:tc>
        <w:tc>
          <w:tcPr>
            <w:tcW w:w="2267" w:type="dxa"/>
          </w:tcPr>
          <w:p w14:paraId="76CE4E67" w14:textId="634FF637" w:rsidR="001761B3" w:rsidRPr="007B7A09" w:rsidRDefault="001761B3" w:rsidP="001761B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7A09">
              <w:rPr>
                <w:rFonts w:asciiTheme="minorHAnsi" w:hAnsiTheme="minorHAnsi" w:cstheme="minorHAnsi"/>
                <w:sz w:val="22"/>
                <w:szCs w:val="22"/>
              </w:rPr>
              <w:t>Art</w:t>
            </w:r>
          </w:p>
        </w:tc>
        <w:tc>
          <w:tcPr>
            <w:tcW w:w="1148" w:type="dxa"/>
          </w:tcPr>
          <w:p w14:paraId="63A2CBB0" w14:textId="77777777" w:rsidR="001761B3" w:rsidRPr="007B7A09" w:rsidRDefault="001761B3" w:rsidP="001761B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BA23213" w14:textId="3867D6D3" w:rsidR="00CF0F9D" w:rsidRPr="007B7A09" w:rsidRDefault="00CF0F9D" w:rsidP="00CF0F9D">
      <w:pPr>
        <w:rPr>
          <w:rFonts w:asciiTheme="minorHAnsi" w:hAnsiTheme="minorHAnsi" w:cstheme="minorHAnsi"/>
          <w:sz w:val="22"/>
          <w:szCs w:val="22"/>
        </w:rPr>
      </w:pPr>
    </w:p>
    <w:p w14:paraId="6B2A307F" w14:textId="2DD2527F" w:rsidR="007B7A09" w:rsidRPr="007B7A09" w:rsidRDefault="00CF0F9D" w:rsidP="007B7A09">
      <w:pPr>
        <w:pStyle w:val="NormalWeb"/>
        <w:shd w:val="clear" w:color="auto" w:fill="D8D8D8"/>
        <w:rPr>
          <w:rFonts w:asciiTheme="minorHAnsi" w:hAnsiTheme="minorHAnsi" w:cstheme="minorHAnsi"/>
          <w:sz w:val="22"/>
          <w:szCs w:val="22"/>
        </w:rPr>
      </w:pPr>
      <w:r w:rsidRPr="007B7A09">
        <w:rPr>
          <w:rFonts w:asciiTheme="minorHAnsi" w:hAnsiTheme="minorHAnsi" w:cstheme="minorHAnsi"/>
          <w:b/>
          <w:bCs/>
          <w:sz w:val="22"/>
          <w:szCs w:val="22"/>
        </w:rPr>
        <w:t xml:space="preserve">Aim 2: </w:t>
      </w:r>
      <w:r w:rsidRPr="007B7A09">
        <w:rPr>
          <w:rFonts w:asciiTheme="minorHAnsi" w:hAnsiTheme="minorHAnsi" w:cstheme="minorHAnsi"/>
          <w:sz w:val="22"/>
          <w:szCs w:val="22"/>
        </w:rPr>
        <w:t xml:space="preserve">To better understand perceptions of access to mental health care and the effectiveness of </w:t>
      </w:r>
      <w:r w:rsidRPr="007B7A09">
        <w:rPr>
          <w:rFonts w:asciiTheme="minorHAnsi" w:hAnsiTheme="minorHAnsi" w:cstheme="minorHAnsi"/>
          <w:i/>
          <w:iCs/>
          <w:sz w:val="22"/>
          <w:szCs w:val="22"/>
        </w:rPr>
        <w:t xml:space="preserve">Cobalt </w:t>
      </w:r>
      <w:r w:rsidRPr="007B7A09">
        <w:rPr>
          <w:rFonts w:asciiTheme="minorHAnsi" w:hAnsiTheme="minorHAnsi" w:cstheme="minorHAnsi"/>
          <w:sz w:val="22"/>
          <w:szCs w:val="22"/>
        </w:rPr>
        <w:t xml:space="preserve">compared with </w:t>
      </w:r>
      <w:r w:rsidRPr="007B7A09">
        <w:rPr>
          <w:rFonts w:asciiTheme="minorHAnsi" w:hAnsiTheme="minorHAnsi" w:cstheme="minorHAnsi"/>
          <w:i/>
          <w:iCs/>
          <w:sz w:val="22"/>
          <w:szCs w:val="22"/>
        </w:rPr>
        <w:t xml:space="preserve">Cobalt+ </w:t>
      </w:r>
      <w:r w:rsidRPr="007B7A09">
        <w:rPr>
          <w:rFonts w:asciiTheme="minorHAnsi" w:hAnsiTheme="minorHAnsi" w:cstheme="minorHAnsi"/>
          <w:sz w:val="22"/>
          <w:szCs w:val="22"/>
        </w:rPr>
        <w:t xml:space="preserve">among HCWs through semi-structured qualitative interviews </w:t>
      </w:r>
      <w:r w:rsidR="007B7A09" w:rsidRPr="007B7A09">
        <w:rPr>
          <w:rFonts w:asciiTheme="minorHAnsi" w:hAnsiTheme="minorHAnsi" w:cstheme="minorHAnsi"/>
          <w:sz w:val="22"/>
          <w:szCs w:val="22"/>
        </w:rPr>
        <w:t xml:space="preserve">Intervention </w:t>
      </w:r>
      <w:proofErr w:type="gramStart"/>
      <w:r w:rsidR="007B7A09" w:rsidRPr="007B7A09">
        <w:rPr>
          <w:rFonts w:asciiTheme="minorHAnsi" w:hAnsiTheme="minorHAnsi" w:cstheme="minorHAnsi"/>
          <w:sz w:val="22"/>
          <w:szCs w:val="22"/>
        </w:rPr>
        <w:t>fidelity</w:t>
      </w:r>
      <w:proofErr w:type="gramEnd"/>
      <w:r w:rsidR="007B7A09" w:rsidRPr="007B7A0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D504FAA" w14:textId="2D0CE674" w:rsidR="007B7A09" w:rsidRPr="007B7A09" w:rsidRDefault="007B7A09" w:rsidP="00CF0F9D">
      <w:pPr>
        <w:rPr>
          <w:rFonts w:asciiTheme="minorHAnsi" w:hAnsiTheme="minorHAnsi" w:cstheme="minorHAnsi"/>
          <w:sz w:val="22"/>
          <w:szCs w:val="22"/>
        </w:rPr>
      </w:pPr>
    </w:p>
    <w:p w14:paraId="1871403D" w14:textId="3BE7C400" w:rsidR="007B7A09" w:rsidRPr="007B7A09" w:rsidRDefault="007B7A09" w:rsidP="007B7A09">
      <w:pPr>
        <w:rPr>
          <w:rFonts w:asciiTheme="minorHAnsi" w:hAnsiTheme="minorHAnsi" w:cstheme="minorHAnsi"/>
          <w:sz w:val="22"/>
          <w:szCs w:val="22"/>
        </w:rPr>
      </w:pPr>
      <w:r w:rsidRPr="007B7A09">
        <w:rPr>
          <w:rFonts w:asciiTheme="minorHAnsi" w:eastAsia="Arial" w:hAnsiTheme="minorHAnsi" w:cstheme="minorHAnsi"/>
          <w:b/>
          <w:bCs/>
          <w:sz w:val="22"/>
          <w:szCs w:val="22"/>
        </w:rPr>
        <w:t xml:space="preserve">6.8 Intervention fidelity </w:t>
      </w:r>
      <w:r w:rsidRPr="007B7A09">
        <w:rPr>
          <w:rFonts w:asciiTheme="minorHAnsi" w:eastAsia="Arial" w:hAnsiTheme="minorHAnsi" w:cstheme="minorHAnsi"/>
          <w:sz w:val="22"/>
          <w:szCs w:val="22"/>
        </w:rPr>
        <w:t>we will assess how well these are delivered by assessing how often: links are clicked on</w:t>
      </w:r>
      <w:r w:rsidRPr="007B7A09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111EC4FA" w14:textId="77777777" w:rsidR="007B7A09" w:rsidRPr="007B7A09" w:rsidRDefault="007B7A09" w:rsidP="007B7A09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7B7A09">
        <w:rPr>
          <w:rFonts w:cstheme="minorHAnsi"/>
          <w:sz w:val="22"/>
          <w:szCs w:val="22"/>
        </w:rPr>
        <w:t>links are clicked on (AP)</w:t>
      </w:r>
    </w:p>
    <w:p w14:paraId="6477615E" w14:textId="77777777" w:rsidR="007B7A09" w:rsidRPr="007B7A09" w:rsidRDefault="007B7A09" w:rsidP="007B7A09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7B7A09">
        <w:rPr>
          <w:rFonts w:cstheme="minorHAnsi"/>
          <w:sz w:val="22"/>
          <w:szCs w:val="22"/>
        </w:rPr>
        <w:t xml:space="preserve">month 1 - </w:t>
      </w:r>
      <w:r w:rsidRPr="007B7A09">
        <w:rPr>
          <w:rFonts w:cstheme="minorHAnsi"/>
          <w:color w:val="131315"/>
          <w:sz w:val="22"/>
          <w:szCs w:val="22"/>
          <w:shd w:val="clear" w:color="auto" w:fill="FFFFFF"/>
        </w:rPr>
        <w:t xml:space="preserve">https://penncobaltplus.com/homepage  </w:t>
      </w:r>
    </w:p>
    <w:p w14:paraId="52DF35FA" w14:textId="77777777" w:rsidR="007B7A09" w:rsidRPr="007B7A09" w:rsidRDefault="007B7A09" w:rsidP="007B7A09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7B7A09">
        <w:rPr>
          <w:rFonts w:cstheme="minorHAnsi"/>
          <w:sz w:val="22"/>
          <w:szCs w:val="22"/>
        </w:rPr>
        <w:t xml:space="preserve">month 2 - </w:t>
      </w:r>
      <w:r w:rsidRPr="007B7A09">
        <w:rPr>
          <w:rFonts w:cstheme="minorHAnsi"/>
          <w:color w:val="131315"/>
          <w:sz w:val="22"/>
          <w:szCs w:val="22"/>
          <w:shd w:val="clear" w:color="auto" w:fill="FFFFFF"/>
        </w:rPr>
        <w:t xml:space="preserve">https://penncobaltplus.com/on-your-time lately </w:t>
      </w:r>
      <w:r w:rsidRPr="007B7A09">
        <w:rPr>
          <w:rFonts w:cstheme="minorHAnsi"/>
          <w:sz w:val="22"/>
          <w:szCs w:val="22"/>
        </w:rPr>
        <w:t xml:space="preserve"> </w:t>
      </w:r>
    </w:p>
    <w:p w14:paraId="5826A810" w14:textId="77777777" w:rsidR="007B7A09" w:rsidRPr="007B7A09" w:rsidRDefault="007B7A09" w:rsidP="007B7A09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7B7A09">
        <w:rPr>
          <w:rFonts w:cstheme="minorHAnsi"/>
          <w:sz w:val="22"/>
          <w:szCs w:val="22"/>
        </w:rPr>
        <w:t xml:space="preserve">month 3 – </w:t>
      </w:r>
      <w:r w:rsidRPr="007B7A09">
        <w:rPr>
          <w:rFonts w:cstheme="minorHAnsi"/>
          <w:sz w:val="22"/>
          <w:szCs w:val="22"/>
          <w:u w:val="single"/>
        </w:rPr>
        <w:t xml:space="preserve">crowd </w:t>
      </w:r>
      <w:proofErr w:type="gramStart"/>
      <w:r w:rsidRPr="007B7A09">
        <w:rPr>
          <w:rFonts w:cstheme="minorHAnsi"/>
          <w:sz w:val="22"/>
          <w:szCs w:val="22"/>
          <w:u w:val="single"/>
        </w:rPr>
        <w:t>sourced</w:t>
      </w:r>
      <w:proofErr w:type="gramEnd"/>
      <w:r w:rsidRPr="007B7A09">
        <w:rPr>
          <w:rFonts w:cstheme="minorHAnsi"/>
          <w:sz w:val="22"/>
          <w:szCs w:val="22"/>
        </w:rPr>
        <w:t xml:space="preserve"> </w:t>
      </w:r>
    </w:p>
    <w:p w14:paraId="5E0A4B65" w14:textId="77777777" w:rsidR="007B7A09" w:rsidRPr="007B7A09" w:rsidRDefault="007B7A09" w:rsidP="007B7A09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7B7A09">
        <w:rPr>
          <w:rFonts w:cstheme="minorHAnsi"/>
          <w:sz w:val="22"/>
          <w:szCs w:val="22"/>
        </w:rPr>
        <w:t xml:space="preserve">month 4 - </w:t>
      </w:r>
      <w:r w:rsidRPr="007B7A09">
        <w:rPr>
          <w:rFonts w:cstheme="minorHAnsi"/>
          <w:color w:val="131315"/>
          <w:sz w:val="22"/>
          <w:szCs w:val="22"/>
          <w:shd w:val="clear" w:color="auto" w:fill="FFFFFF"/>
        </w:rPr>
        <w:fldChar w:fldCharType="begin"/>
      </w:r>
      <w:ins w:id="2" w:author="Southwick, Lauren" w:date="2022-11-22T14:42:00Z">
        <w:r w:rsidRPr="007B7A09">
          <w:rPr>
            <w:rFonts w:cstheme="minorHAnsi"/>
            <w:color w:val="131315"/>
            <w:sz w:val="22"/>
            <w:szCs w:val="22"/>
            <w:shd w:val="clear" w:color="auto" w:fill="FFFFFF"/>
          </w:rPr>
          <w:instrText xml:space="preserve"> HYPERLINK "</w:instrText>
        </w:r>
      </w:ins>
      <w:r w:rsidRPr="007B7A09">
        <w:rPr>
          <w:rFonts w:cstheme="minorHAnsi"/>
          <w:color w:val="131315"/>
          <w:sz w:val="22"/>
          <w:szCs w:val="22"/>
          <w:shd w:val="clear" w:color="auto" w:fill="FFFFFF"/>
        </w:rPr>
        <w:instrText>https://penncobaltplus.com/in-the-studio</w:instrText>
      </w:r>
      <w:ins w:id="3" w:author="Southwick, Lauren" w:date="2022-11-22T14:42:00Z">
        <w:r w:rsidRPr="007B7A09">
          <w:rPr>
            <w:rFonts w:cstheme="minorHAnsi"/>
            <w:color w:val="131315"/>
            <w:sz w:val="22"/>
            <w:szCs w:val="22"/>
            <w:shd w:val="clear" w:color="auto" w:fill="FFFFFF"/>
          </w:rPr>
          <w:instrText xml:space="preserve">" </w:instrText>
        </w:r>
      </w:ins>
      <w:r w:rsidRPr="007B7A09">
        <w:rPr>
          <w:rFonts w:cstheme="minorHAnsi"/>
          <w:color w:val="131315"/>
          <w:sz w:val="22"/>
          <w:szCs w:val="22"/>
          <w:shd w:val="clear" w:color="auto" w:fill="FFFFFF"/>
        </w:rPr>
      </w:r>
      <w:r w:rsidRPr="007B7A09">
        <w:rPr>
          <w:rFonts w:cstheme="minorHAnsi"/>
          <w:color w:val="131315"/>
          <w:sz w:val="22"/>
          <w:szCs w:val="22"/>
          <w:shd w:val="clear" w:color="auto" w:fill="FFFFFF"/>
        </w:rPr>
        <w:fldChar w:fldCharType="separate"/>
      </w:r>
      <w:r w:rsidRPr="007B7A09">
        <w:rPr>
          <w:rStyle w:val="Hyperlink"/>
          <w:rFonts w:cstheme="minorHAnsi"/>
          <w:sz w:val="22"/>
          <w:szCs w:val="22"/>
          <w:shd w:val="clear" w:color="auto" w:fill="FFFFFF"/>
        </w:rPr>
        <w:t>https://penncobaltplus.com/in-the-studio</w:t>
      </w:r>
      <w:r w:rsidRPr="007B7A09">
        <w:rPr>
          <w:rFonts w:cstheme="minorHAnsi"/>
          <w:color w:val="131315"/>
          <w:sz w:val="22"/>
          <w:szCs w:val="22"/>
          <w:shd w:val="clear" w:color="auto" w:fill="FFFFFF"/>
        </w:rPr>
        <w:fldChar w:fldCharType="end"/>
      </w:r>
      <w:r w:rsidRPr="007B7A09">
        <w:rPr>
          <w:rFonts w:cstheme="minorHAnsi"/>
          <w:color w:val="131315"/>
          <w:sz w:val="22"/>
          <w:szCs w:val="22"/>
          <w:shd w:val="clear" w:color="auto" w:fill="FFFFFF"/>
        </w:rPr>
        <w:t xml:space="preserve"> </w:t>
      </w:r>
    </w:p>
    <w:p w14:paraId="4BFB5CE0" w14:textId="77777777" w:rsidR="007B7A09" w:rsidRPr="007B7A09" w:rsidRDefault="007B7A09" w:rsidP="007B7A09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7B7A09">
        <w:rPr>
          <w:rFonts w:cstheme="minorHAnsi"/>
          <w:sz w:val="22"/>
          <w:szCs w:val="22"/>
        </w:rPr>
        <w:t xml:space="preserve">month 5 - </w:t>
      </w:r>
      <w:r w:rsidRPr="007B7A09">
        <w:rPr>
          <w:rFonts w:cstheme="minorHAnsi"/>
          <w:color w:val="131315"/>
          <w:sz w:val="22"/>
          <w:szCs w:val="22"/>
          <w:shd w:val="clear" w:color="auto" w:fill="FFFFFF"/>
        </w:rPr>
        <w:t>https://penncobaltplus.com/3Hbgw9X</w:t>
      </w:r>
    </w:p>
    <w:p w14:paraId="3F8DDE57" w14:textId="7604A297" w:rsidR="007B7A09" w:rsidRPr="007B7A09" w:rsidRDefault="007B7A09" w:rsidP="007B7A09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7B7A09">
        <w:rPr>
          <w:rFonts w:cstheme="minorHAnsi"/>
          <w:sz w:val="22"/>
          <w:szCs w:val="22"/>
        </w:rPr>
        <w:t xml:space="preserve">month 6 – </w:t>
      </w:r>
      <w:r w:rsidRPr="007B7A09">
        <w:rPr>
          <w:rFonts w:cstheme="minorHAnsi"/>
          <w:sz w:val="22"/>
          <w:szCs w:val="22"/>
          <w:u w:val="single"/>
        </w:rPr>
        <w:t xml:space="preserve">crowd </w:t>
      </w:r>
      <w:proofErr w:type="gramStart"/>
      <w:r w:rsidRPr="007B7A09">
        <w:rPr>
          <w:rFonts w:cstheme="minorHAnsi"/>
          <w:sz w:val="22"/>
          <w:szCs w:val="22"/>
          <w:u w:val="single"/>
        </w:rPr>
        <w:t>sourced</w:t>
      </w:r>
      <w:proofErr w:type="gramEnd"/>
      <w:r w:rsidRPr="007B7A09">
        <w:rPr>
          <w:rFonts w:cstheme="minorHAnsi"/>
          <w:sz w:val="22"/>
          <w:szCs w:val="22"/>
        </w:rPr>
        <w:t xml:space="preserve"> </w:t>
      </w:r>
    </w:p>
    <w:p w14:paraId="128434EB" w14:textId="77777777" w:rsidR="007B7A09" w:rsidRPr="007B7A09" w:rsidRDefault="007B7A09" w:rsidP="007B7A09">
      <w:pPr>
        <w:rPr>
          <w:rFonts w:asciiTheme="minorHAnsi" w:hAnsiTheme="minorHAnsi" w:cstheme="minorHAnsi"/>
          <w:sz w:val="22"/>
          <w:szCs w:val="22"/>
          <w:u w:val="single"/>
        </w:rPr>
      </w:pPr>
      <w:r w:rsidRPr="007B7A09">
        <w:rPr>
          <w:rFonts w:asciiTheme="minorHAnsi" w:hAnsiTheme="minorHAnsi" w:cstheme="minorHAnsi"/>
          <w:sz w:val="22"/>
          <w:szCs w:val="22"/>
          <w:u w:val="single"/>
        </w:rPr>
        <w:t>data sources:</w:t>
      </w:r>
    </w:p>
    <w:p w14:paraId="74EEC8ED" w14:textId="1F627468" w:rsidR="007B7A09" w:rsidRPr="007B7A09" w:rsidRDefault="007B7A09" w:rsidP="007B7A09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</w:rPr>
      </w:pPr>
      <w:r w:rsidRPr="007B7A09">
        <w:rPr>
          <w:rFonts w:cstheme="minorHAnsi"/>
          <w:sz w:val="22"/>
          <w:szCs w:val="22"/>
        </w:rPr>
        <w:t xml:space="preserve">excel with </w:t>
      </w:r>
      <w:proofErr w:type="spellStart"/>
      <w:r w:rsidRPr="007B7A09">
        <w:rPr>
          <w:rFonts w:cstheme="minorHAnsi"/>
          <w:sz w:val="22"/>
          <w:szCs w:val="22"/>
        </w:rPr>
        <w:t>denom</w:t>
      </w:r>
      <w:proofErr w:type="spellEnd"/>
      <w:r w:rsidRPr="007B7A09">
        <w:rPr>
          <w:rFonts w:cstheme="minorHAnsi"/>
          <w:sz w:val="22"/>
          <w:szCs w:val="22"/>
        </w:rPr>
        <w:t xml:space="preserve"> </w:t>
      </w:r>
      <w:r w:rsidRPr="007B7A09">
        <w:rPr>
          <w:rFonts w:cstheme="minorHAnsi"/>
          <w:sz w:val="22"/>
          <w:szCs w:val="22"/>
        </w:rPr>
        <w:t xml:space="preserve">(w2h </w:t>
      </w:r>
      <w:proofErr w:type="spellStart"/>
      <w:proofErr w:type="gramStart"/>
      <w:r w:rsidRPr="007B7A09">
        <w:rPr>
          <w:rFonts w:cstheme="minorHAnsi"/>
          <w:sz w:val="22"/>
          <w:szCs w:val="22"/>
        </w:rPr>
        <w:t>links.excel</w:t>
      </w:r>
      <w:proofErr w:type="spellEnd"/>
      <w:proofErr w:type="gramEnd"/>
      <w:r w:rsidRPr="007B7A09">
        <w:rPr>
          <w:rFonts w:cstheme="minorHAnsi"/>
          <w:sz w:val="22"/>
          <w:szCs w:val="22"/>
        </w:rPr>
        <w:t>)</w:t>
      </w:r>
    </w:p>
    <w:p w14:paraId="3276CC31" w14:textId="77F23D60" w:rsidR="007B7A09" w:rsidRPr="007B7A09" w:rsidRDefault="007B7A09" w:rsidP="007B7A09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</w:rPr>
      </w:pPr>
      <w:r w:rsidRPr="007B7A09">
        <w:rPr>
          <w:rFonts w:cstheme="minorHAnsi"/>
          <w:sz w:val="22"/>
          <w:szCs w:val="22"/>
        </w:rPr>
        <w:t xml:space="preserve">bit.ly </w:t>
      </w:r>
      <w:proofErr w:type="spellStart"/>
      <w:r w:rsidRPr="007B7A09">
        <w:rPr>
          <w:rFonts w:cstheme="minorHAnsi"/>
          <w:sz w:val="22"/>
          <w:szCs w:val="22"/>
        </w:rPr>
        <w:t>csvs</w:t>
      </w:r>
      <w:proofErr w:type="spellEnd"/>
    </w:p>
    <w:p w14:paraId="7DBB76D6" w14:textId="3281A3D4" w:rsidR="007B7A09" w:rsidRPr="007B7A09" w:rsidRDefault="007B7A09" w:rsidP="007B7A09">
      <w:pPr>
        <w:rPr>
          <w:rFonts w:asciiTheme="minorHAnsi" w:hAnsiTheme="minorHAnsi" w:cstheme="minorHAnsi"/>
          <w:sz w:val="22"/>
          <w:szCs w:val="22"/>
        </w:rPr>
      </w:pPr>
      <w:r w:rsidRPr="007B7A09">
        <w:rPr>
          <w:rFonts w:asciiTheme="minorHAnsi" w:hAnsiTheme="minorHAnsi" w:cstheme="minorHAnsi"/>
          <w:sz w:val="22"/>
          <w:szCs w:val="22"/>
          <w:u w:val="single"/>
        </w:rPr>
        <w:t>Outcome</w:t>
      </w:r>
      <w:r w:rsidRPr="007B7A09">
        <w:rPr>
          <w:rFonts w:asciiTheme="minorHAnsi" w:hAnsiTheme="minorHAnsi" w:cstheme="minorHAnsi"/>
          <w:sz w:val="22"/>
          <w:szCs w:val="22"/>
        </w:rPr>
        <w:t>:</w:t>
      </w:r>
    </w:p>
    <w:p w14:paraId="492BC45E" w14:textId="1BA81AAB" w:rsidR="007B7A09" w:rsidRPr="007B7A09" w:rsidRDefault="007B7A09" w:rsidP="007B7A09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7B7A09">
        <w:rPr>
          <w:rFonts w:cstheme="minorHAnsi"/>
          <w:sz w:val="22"/>
          <w:szCs w:val="22"/>
        </w:rPr>
        <w:t xml:space="preserve">number of clicks </w:t>
      </w:r>
      <w:proofErr w:type="gramStart"/>
      <w:r w:rsidRPr="007B7A09">
        <w:rPr>
          <w:rFonts w:cstheme="minorHAnsi"/>
          <w:sz w:val="22"/>
          <w:szCs w:val="22"/>
        </w:rPr>
        <w:t>total</w:t>
      </w:r>
      <w:proofErr w:type="gramEnd"/>
    </w:p>
    <w:p w14:paraId="1B13E179" w14:textId="64A800CF" w:rsidR="007B7A09" w:rsidRPr="007B7A09" w:rsidRDefault="007B7A09" w:rsidP="007B7A09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7B7A09">
        <w:rPr>
          <w:rFonts w:cstheme="minorHAnsi"/>
          <w:sz w:val="22"/>
          <w:szCs w:val="22"/>
        </w:rPr>
        <w:t>% of clicks total</w:t>
      </w:r>
    </w:p>
    <w:p w14:paraId="37F9FFEF" w14:textId="1C3400AF" w:rsidR="007B7A09" w:rsidRPr="007B7A09" w:rsidRDefault="007B7A09" w:rsidP="007B7A09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7B7A09">
        <w:rPr>
          <w:rFonts w:cstheme="minorHAnsi"/>
          <w:sz w:val="22"/>
          <w:szCs w:val="22"/>
        </w:rPr>
        <w:t xml:space="preserve">number of clicks per </w:t>
      </w:r>
      <w:proofErr w:type="gramStart"/>
      <w:r w:rsidRPr="007B7A09">
        <w:rPr>
          <w:rFonts w:cstheme="minorHAnsi"/>
          <w:sz w:val="22"/>
          <w:szCs w:val="22"/>
        </w:rPr>
        <w:t>month</w:t>
      </w:r>
      <w:proofErr w:type="gramEnd"/>
    </w:p>
    <w:p w14:paraId="62F1C4BC" w14:textId="15E1D74E" w:rsidR="007B7A09" w:rsidRPr="007B7A09" w:rsidRDefault="007B7A09" w:rsidP="00CF0F9D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7B7A09">
        <w:rPr>
          <w:rFonts w:cstheme="minorHAnsi"/>
          <w:sz w:val="22"/>
          <w:szCs w:val="22"/>
        </w:rPr>
        <w:t>% of clicks per month</w:t>
      </w:r>
    </w:p>
    <w:p w14:paraId="091AE7EB" w14:textId="77777777" w:rsidR="007B7A09" w:rsidRPr="007B7A09" w:rsidRDefault="007B7A09" w:rsidP="00CF0F9D">
      <w:pPr>
        <w:rPr>
          <w:rFonts w:asciiTheme="minorHAnsi" w:hAnsiTheme="minorHAnsi" w:cstheme="minorHAnsi"/>
          <w:sz w:val="22"/>
          <w:szCs w:val="22"/>
        </w:rPr>
      </w:pPr>
    </w:p>
    <w:p w14:paraId="71ABFC68" w14:textId="5B2142B8" w:rsidR="007B7A09" w:rsidRPr="007B7A09" w:rsidRDefault="007B7A09" w:rsidP="007B7A09">
      <w:pPr>
        <w:rPr>
          <w:rFonts w:asciiTheme="minorHAnsi" w:hAnsiTheme="minorHAnsi" w:cstheme="minorHAnsi"/>
          <w:sz w:val="22"/>
          <w:szCs w:val="22"/>
        </w:rPr>
      </w:pPr>
      <w:r w:rsidRPr="007B7A09">
        <w:rPr>
          <w:rFonts w:asciiTheme="minorHAnsi" w:eastAsia="Arial" w:hAnsiTheme="minorHAnsi" w:cstheme="minorHAnsi"/>
          <w:b/>
          <w:bCs/>
          <w:sz w:val="22"/>
          <w:szCs w:val="22"/>
        </w:rPr>
        <w:t xml:space="preserve">6.8 Intervention fidelity </w:t>
      </w:r>
      <w:proofErr w:type="gramStart"/>
      <w:r w:rsidRPr="007B7A09">
        <w:rPr>
          <w:rFonts w:asciiTheme="minorHAnsi" w:eastAsia="Arial" w:hAnsiTheme="minorHAnsi" w:cstheme="minorHAnsi"/>
          <w:sz w:val="22"/>
          <w:szCs w:val="22"/>
        </w:rPr>
        <w:t>For</w:t>
      </w:r>
      <w:proofErr w:type="gramEnd"/>
      <w:r w:rsidRPr="007B7A09">
        <w:rPr>
          <w:rFonts w:asciiTheme="minorHAnsi" w:eastAsia="Arial" w:hAnsiTheme="minorHAnsi" w:cstheme="minorHAnsi"/>
          <w:sz w:val="22"/>
          <w:szCs w:val="22"/>
        </w:rPr>
        <w:t xml:space="preserve"> the opt out appointments, we will assess how often appointments are fulfilled or cancelled. </w:t>
      </w:r>
    </w:p>
    <w:p w14:paraId="5199288E" w14:textId="006800C4" w:rsidR="007B7A09" w:rsidRPr="007B7A09" w:rsidRDefault="007B7A09" w:rsidP="007B7A09">
      <w:pPr>
        <w:rPr>
          <w:rFonts w:asciiTheme="minorHAnsi" w:hAnsiTheme="minorHAnsi" w:cstheme="minorHAnsi"/>
          <w:sz w:val="22"/>
          <w:szCs w:val="22"/>
        </w:rPr>
      </w:pPr>
      <w:r w:rsidRPr="007B7A09">
        <w:rPr>
          <w:rFonts w:asciiTheme="minorHAnsi" w:hAnsiTheme="minorHAnsi" w:cstheme="minorHAnsi"/>
          <w:sz w:val="22"/>
          <w:szCs w:val="22"/>
          <w:u w:val="single"/>
        </w:rPr>
        <w:t>Data sources</w:t>
      </w:r>
      <w:r w:rsidRPr="007B7A09">
        <w:rPr>
          <w:rFonts w:asciiTheme="minorHAnsi" w:hAnsiTheme="minorHAnsi" w:cstheme="minorHAnsi"/>
          <w:sz w:val="22"/>
          <w:szCs w:val="22"/>
        </w:rPr>
        <w:t>:</w:t>
      </w:r>
    </w:p>
    <w:p w14:paraId="30F21AC6" w14:textId="2012918D" w:rsidR="007B7A09" w:rsidRPr="007B7A09" w:rsidRDefault="007B7A09" w:rsidP="007B7A09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proofErr w:type="spellStart"/>
      <w:r w:rsidRPr="007B7A09">
        <w:rPr>
          <w:rFonts w:cstheme="minorHAnsi"/>
          <w:sz w:val="22"/>
          <w:szCs w:val="22"/>
        </w:rPr>
        <w:t>Pennkeys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gramStart"/>
      <w:r>
        <w:rPr>
          <w:rFonts w:cstheme="minorHAnsi"/>
          <w:sz w:val="22"/>
          <w:szCs w:val="22"/>
        </w:rPr>
        <w:t>excel</w:t>
      </w:r>
      <w:proofErr w:type="gramEnd"/>
      <w:r>
        <w:rPr>
          <w:rFonts w:cstheme="minorHAnsi"/>
          <w:sz w:val="22"/>
          <w:szCs w:val="22"/>
        </w:rPr>
        <w:t xml:space="preserve"> </w:t>
      </w:r>
    </w:p>
    <w:p w14:paraId="7D980D91" w14:textId="1F0AA5CB" w:rsidR="007B7A09" w:rsidRPr="007B7A09" w:rsidRDefault="007B7A09" w:rsidP="007B7A09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 w:rsidRPr="007B7A09">
        <w:rPr>
          <w:rFonts w:cstheme="minorHAnsi"/>
          <w:sz w:val="22"/>
          <w:szCs w:val="22"/>
        </w:rPr>
        <w:t xml:space="preserve">Cobalt backend </w:t>
      </w:r>
    </w:p>
    <w:p w14:paraId="63912170" w14:textId="77777777" w:rsidR="007B7A09" w:rsidRPr="007B7A09" w:rsidRDefault="007B7A09" w:rsidP="007B7A09">
      <w:pPr>
        <w:rPr>
          <w:rFonts w:asciiTheme="minorHAnsi" w:hAnsiTheme="minorHAnsi" w:cstheme="minorHAnsi"/>
          <w:sz w:val="22"/>
          <w:szCs w:val="22"/>
        </w:rPr>
      </w:pPr>
      <w:r w:rsidRPr="007B7A09">
        <w:rPr>
          <w:rFonts w:asciiTheme="minorHAnsi" w:hAnsiTheme="minorHAnsi" w:cstheme="minorHAnsi"/>
          <w:sz w:val="22"/>
          <w:szCs w:val="22"/>
          <w:u w:val="single"/>
        </w:rPr>
        <w:t>Outcome</w:t>
      </w:r>
      <w:r w:rsidRPr="007B7A09">
        <w:rPr>
          <w:rFonts w:asciiTheme="minorHAnsi" w:hAnsiTheme="minorHAnsi" w:cstheme="minorHAnsi"/>
          <w:sz w:val="22"/>
          <w:szCs w:val="22"/>
        </w:rPr>
        <w:t>:</w:t>
      </w:r>
    </w:p>
    <w:p w14:paraId="457498F4" w14:textId="4782892D" w:rsidR="007B7A09" w:rsidRPr="007B7A09" w:rsidRDefault="007B7A09" w:rsidP="007B7A09">
      <w:pPr>
        <w:pStyle w:val="ListParagraph"/>
        <w:numPr>
          <w:ilvl w:val="0"/>
          <w:numId w:val="8"/>
        </w:numPr>
        <w:rPr>
          <w:rFonts w:cstheme="minorHAnsi"/>
          <w:sz w:val="22"/>
          <w:szCs w:val="22"/>
        </w:rPr>
      </w:pPr>
      <w:r w:rsidRPr="007B7A09">
        <w:rPr>
          <w:rFonts w:cstheme="minorHAnsi"/>
          <w:sz w:val="22"/>
          <w:szCs w:val="22"/>
        </w:rPr>
        <w:t xml:space="preserve">Complete excel </w:t>
      </w:r>
      <w:r>
        <w:rPr>
          <w:rFonts w:cstheme="minorHAnsi"/>
          <w:sz w:val="22"/>
          <w:szCs w:val="22"/>
        </w:rPr>
        <w:t xml:space="preserve">per participant </w:t>
      </w:r>
      <w:proofErr w:type="gramStart"/>
      <w:r>
        <w:rPr>
          <w:rFonts w:cstheme="minorHAnsi"/>
          <w:sz w:val="22"/>
          <w:szCs w:val="22"/>
        </w:rPr>
        <w:t>similar to</w:t>
      </w:r>
      <w:proofErr w:type="gramEnd"/>
      <w:r>
        <w:rPr>
          <w:rFonts w:cstheme="minorHAnsi"/>
          <w:sz w:val="22"/>
          <w:szCs w:val="22"/>
        </w:rPr>
        <w:t xml:space="preserve">: </w:t>
      </w:r>
    </w:p>
    <w:tbl>
      <w:tblPr>
        <w:tblW w:w="8660" w:type="dxa"/>
        <w:tblLook w:val="04A0" w:firstRow="1" w:lastRow="0" w:firstColumn="1" w:lastColumn="0" w:noHBand="0" w:noVBand="1"/>
      </w:tblPr>
      <w:tblGrid>
        <w:gridCol w:w="1700"/>
        <w:gridCol w:w="1860"/>
        <w:gridCol w:w="1260"/>
        <w:gridCol w:w="1920"/>
        <w:gridCol w:w="1920"/>
      </w:tblGrid>
      <w:tr w:rsidR="007B7A09" w:rsidRPr="007B7A09" w14:paraId="1FBD90CB" w14:textId="77777777" w:rsidTr="007B7A09">
        <w:trPr>
          <w:trHeight w:val="68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83730A" w14:textId="77777777" w:rsidR="007B7A09" w:rsidRPr="007B7A09" w:rsidRDefault="007B7A0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B7A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# of appts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E118D4" w14:textId="77777777" w:rsidR="007B7A09" w:rsidRPr="007B7A09" w:rsidRDefault="007B7A0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B7A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# of appts completed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8260D1" w14:textId="77777777" w:rsidR="007B7A09" w:rsidRPr="007B7A09" w:rsidRDefault="007B7A0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B7A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# of appts cancelled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C93007" w14:textId="77777777" w:rsidR="007B7A09" w:rsidRPr="007B7A09" w:rsidRDefault="007B7A0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B7A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Enrolled on: 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44715C" w14:textId="77777777" w:rsidR="007B7A09" w:rsidRPr="007B7A09" w:rsidRDefault="007B7A0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B7A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Finished study on: </w:t>
            </w:r>
          </w:p>
        </w:tc>
      </w:tr>
      <w:tr w:rsidR="007B7A09" w:rsidRPr="007B7A09" w14:paraId="6D536E10" w14:textId="77777777" w:rsidTr="007B7A09">
        <w:trPr>
          <w:trHeight w:val="32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88254" w14:textId="77777777" w:rsidR="007B7A09" w:rsidRPr="007B7A09" w:rsidRDefault="007B7A0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CAE67" w14:textId="77777777" w:rsidR="007B7A09" w:rsidRPr="007B7A09" w:rsidRDefault="007B7A0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B6FC0" w14:textId="77777777" w:rsidR="007B7A09" w:rsidRPr="007B7A09" w:rsidRDefault="007B7A0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D36B" w14:textId="77777777" w:rsidR="007B7A09" w:rsidRPr="007B7A09" w:rsidRDefault="007B7A0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B7A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1/31/22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D9254" w14:textId="77777777" w:rsidR="007B7A09" w:rsidRPr="007B7A09" w:rsidRDefault="007B7A0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B7A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10/31/22</w:t>
            </w:r>
          </w:p>
        </w:tc>
      </w:tr>
      <w:tr w:rsidR="007B7A09" w:rsidRPr="007B7A09" w14:paraId="75A18089" w14:textId="77777777" w:rsidTr="007B7A09">
        <w:trPr>
          <w:trHeight w:val="32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25BF1" w14:textId="77777777" w:rsidR="007B7A09" w:rsidRPr="007B7A09" w:rsidRDefault="007B7A0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DF768" w14:textId="77777777" w:rsidR="007B7A09" w:rsidRPr="007B7A09" w:rsidRDefault="007B7A0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915DE" w14:textId="77777777" w:rsidR="007B7A09" w:rsidRPr="007B7A09" w:rsidRDefault="007B7A0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8AB42" w14:textId="77777777" w:rsidR="007B7A09" w:rsidRPr="007B7A09" w:rsidRDefault="007B7A0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B7A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2/1/22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ED300" w14:textId="77777777" w:rsidR="007B7A09" w:rsidRPr="007B7A09" w:rsidRDefault="007B7A0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B7A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11/1/22</w:t>
            </w:r>
          </w:p>
        </w:tc>
      </w:tr>
      <w:tr w:rsidR="007B7A09" w:rsidRPr="007B7A09" w14:paraId="45E8FB5D" w14:textId="77777777" w:rsidTr="007B7A09">
        <w:trPr>
          <w:trHeight w:val="32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D0A4B" w14:textId="77777777" w:rsidR="007B7A09" w:rsidRPr="007B7A09" w:rsidRDefault="007B7A0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0C946" w14:textId="77777777" w:rsidR="007B7A09" w:rsidRPr="007B7A09" w:rsidRDefault="007B7A0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636BC" w14:textId="77777777" w:rsidR="007B7A09" w:rsidRPr="007B7A09" w:rsidRDefault="007B7A0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E7589" w14:textId="77777777" w:rsidR="007B7A09" w:rsidRPr="007B7A09" w:rsidRDefault="007B7A0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B7A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2/3/22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FB4D3" w14:textId="77777777" w:rsidR="007B7A09" w:rsidRPr="007B7A09" w:rsidRDefault="007B7A0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B7A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11/3/22</w:t>
            </w:r>
          </w:p>
        </w:tc>
      </w:tr>
      <w:tr w:rsidR="007B7A09" w:rsidRPr="007B7A09" w14:paraId="05F87E99" w14:textId="77777777" w:rsidTr="007B7A09">
        <w:trPr>
          <w:trHeight w:val="32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FEA3E" w14:textId="77777777" w:rsidR="007B7A09" w:rsidRPr="007B7A09" w:rsidRDefault="007B7A0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9FCA1" w14:textId="77777777" w:rsidR="007B7A09" w:rsidRPr="007B7A09" w:rsidRDefault="007B7A0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D777F" w14:textId="77777777" w:rsidR="007B7A09" w:rsidRPr="007B7A09" w:rsidRDefault="007B7A0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DEFCC" w14:textId="77777777" w:rsidR="007B7A09" w:rsidRPr="007B7A09" w:rsidRDefault="007B7A0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B7A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2/4/22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2279" w14:textId="77777777" w:rsidR="007B7A09" w:rsidRPr="007B7A09" w:rsidRDefault="007B7A0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B7A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11/4/22</w:t>
            </w:r>
          </w:p>
        </w:tc>
      </w:tr>
      <w:tr w:rsidR="007B7A09" w:rsidRPr="007B7A09" w14:paraId="179AFEBA" w14:textId="77777777" w:rsidTr="007B7A09">
        <w:trPr>
          <w:trHeight w:val="32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6E67" w14:textId="77777777" w:rsidR="007B7A09" w:rsidRPr="007B7A09" w:rsidRDefault="007B7A0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12F72" w14:textId="77777777" w:rsidR="007B7A09" w:rsidRPr="007B7A09" w:rsidRDefault="007B7A0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613F0" w14:textId="77777777" w:rsidR="007B7A09" w:rsidRPr="007B7A09" w:rsidRDefault="007B7A0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7AAC5" w14:textId="77777777" w:rsidR="007B7A09" w:rsidRPr="007B7A09" w:rsidRDefault="007B7A0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B7A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2/4/22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EED1B" w14:textId="77777777" w:rsidR="007B7A09" w:rsidRPr="007B7A09" w:rsidRDefault="007B7A0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B7A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11/4/22</w:t>
            </w:r>
          </w:p>
        </w:tc>
      </w:tr>
      <w:tr w:rsidR="007B7A09" w:rsidRPr="007B7A09" w14:paraId="6675F080" w14:textId="77777777" w:rsidTr="007B7A09">
        <w:trPr>
          <w:trHeight w:val="32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AD7D9" w14:textId="77777777" w:rsidR="007B7A09" w:rsidRPr="007B7A09" w:rsidRDefault="007B7A0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7519" w14:textId="77777777" w:rsidR="007B7A09" w:rsidRPr="007B7A09" w:rsidRDefault="007B7A0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4350C" w14:textId="77777777" w:rsidR="007B7A09" w:rsidRPr="007B7A09" w:rsidRDefault="007B7A0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3D5AB" w14:textId="77777777" w:rsidR="007B7A09" w:rsidRPr="007B7A09" w:rsidRDefault="007B7A0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B7A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2/6/22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8BF77" w14:textId="77777777" w:rsidR="007B7A09" w:rsidRPr="007B7A09" w:rsidRDefault="007B7A0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B7A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11/6/22</w:t>
            </w:r>
          </w:p>
        </w:tc>
      </w:tr>
      <w:tr w:rsidR="007B7A09" w:rsidRPr="007B7A09" w14:paraId="5913D942" w14:textId="77777777" w:rsidTr="007B7A09">
        <w:trPr>
          <w:trHeight w:val="32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853A6" w14:textId="77777777" w:rsidR="007B7A09" w:rsidRPr="007B7A09" w:rsidRDefault="007B7A0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DF41A" w14:textId="77777777" w:rsidR="007B7A09" w:rsidRPr="007B7A09" w:rsidRDefault="007B7A0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A5965" w14:textId="77777777" w:rsidR="007B7A09" w:rsidRPr="007B7A09" w:rsidRDefault="007B7A0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44A44" w14:textId="77777777" w:rsidR="007B7A09" w:rsidRPr="007B7A09" w:rsidRDefault="007B7A0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B7A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2/7/22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1CC9F" w14:textId="77777777" w:rsidR="007B7A09" w:rsidRPr="007B7A09" w:rsidRDefault="007B7A0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B7A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11/7/22</w:t>
            </w:r>
          </w:p>
        </w:tc>
      </w:tr>
      <w:tr w:rsidR="007B7A09" w:rsidRPr="007B7A09" w14:paraId="6381B890" w14:textId="77777777" w:rsidTr="007B7A09">
        <w:trPr>
          <w:trHeight w:val="32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F96" w14:textId="77777777" w:rsidR="007B7A09" w:rsidRPr="007B7A09" w:rsidRDefault="007B7A0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6FBEF" w14:textId="77777777" w:rsidR="007B7A09" w:rsidRPr="007B7A09" w:rsidRDefault="007B7A0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BF5FD" w14:textId="77777777" w:rsidR="007B7A09" w:rsidRPr="007B7A09" w:rsidRDefault="007B7A0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8AF8C" w14:textId="77777777" w:rsidR="007B7A09" w:rsidRPr="007B7A09" w:rsidRDefault="007B7A0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B7A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2/7/22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35006" w14:textId="77777777" w:rsidR="007B7A09" w:rsidRPr="007B7A09" w:rsidRDefault="007B7A0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B7A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11/7/22</w:t>
            </w:r>
          </w:p>
        </w:tc>
      </w:tr>
      <w:tr w:rsidR="007B7A09" w:rsidRPr="007B7A09" w14:paraId="2D2F74D3" w14:textId="77777777" w:rsidTr="007B7A09">
        <w:trPr>
          <w:trHeight w:val="32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269F9" w14:textId="77777777" w:rsidR="007B7A09" w:rsidRPr="007B7A09" w:rsidRDefault="007B7A0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81A06" w14:textId="77777777" w:rsidR="007B7A09" w:rsidRPr="007B7A09" w:rsidRDefault="007B7A0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B243C" w14:textId="77777777" w:rsidR="007B7A09" w:rsidRPr="007B7A09" w:rsidRDefault="007B7A0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9EA49" w14:textId="77777777" w:rsidR="007B7A09" w:rsidRPr="007B7A09" w:rsidRDefault="007B7A0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B7A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2/7/22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DE036" w14:textId="77777777" w:rsidR="007B7A09" w:rsidRPr="007B7A09" w:rsidRDefault="007B7A0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B7A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11/7/22</w:t>
            </w:r>
          </w:p>
        </w:tc>
      </w:tr>
      <w:tr w:rsidR="007B7A09" w:rsidRPr="007B7A09" w14:paraId="4C12987B" w14:textId="77777777" w:rsidTr="007B7A09">
        <w:trPr>
          <w:trHeight w:val="32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18A36" w14:textId="77777777" w:rsidR="007B7A09" w:rsidRPr="007B7A09" w:rsidRDefault="007B7A0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FFF01" w14:textId="77777777" w:rsidR="007B7A09" w:rsidRPr="007B7A09" w:rsidRDefault="007B7A0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6847B" w14:textId="77777777" w:rsidR="007B7A09" w:rsidRPr="007B7A09" w:rsidRDefault="007B7A0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54896" w14:textId="77777777" w:rsidR="007B7A09" w:rsidRPr="007B7A09" w:rsidRDefault="007B7A0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B7A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2/7/22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E7D89" w14:textId="77777777" w:rsidR="007B7A09" w:rsidRPr="007B7A09" w:rsidRDefault="007B7A0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B7A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11/7/22</w:t>
            </w:r>
          </w:p>
        </w:tc>
      </w:tr>
    </w:tbl>
    <w:p w14:paraId="038CA1F5" w14:textId="77777777" w:rsidR="007B7A09" w:rsidRPr="007B7A09" w:rsidRDefault="007B7A09" w:rsidP="007B7A09">
      <w:pPr>
        <w:rPr>
          <w:rFonts w:asciiTheme="minorHAnsi" w:hAnsiTheme="minorHAnsi" w:cstheme="minorHAnsi"/>
          <w:sz w:val="22"/>
          <w:szCs w:val="22"/>
        </w:rPr>
      </w:pPr>
    </w:p>
    <w:p w14:paraId="05061A55" w14:textId="77777777" w:rsidR="007B7A09" w:rsidRPr="007B7A09" w:rsidRDefault="007B7A09" w:rsidP="007B7A09">
      <w:pPr>
        <w:rPr>
          <w:rFonts w:asciiTheme="minorHAnsi" w:hAnsiTheme="minorHAnsi" w:cstheme="minorHAnsi"/>
          <w:sz w:val="22"/>
          <w:szCs w:val="22"/>
        </w:rPr>
      </w:pPr>
      <w:r w:rsidRPr="007B7A09">
        <w:rPr>
          <w:rFonts w:asciiTheme="minorHAnsi" w:eastAsia="Arial" w:hAnsiTheme="minorHAnsi" w:cstheme="minorHAnsi"/>
          <w:b/>
          <w:bCs/>
          <w:sz w:val="22"/>
          <w:szCs w:val="22"/>
        </w:rPr>
        <w:t xml:space="preserve">6.9 COVID-19 case burden: </w:t>
      </w:r>
      <w:r w:rsidRPr="007B7A09">
        <w:rPr>
          <w:rFonts w:asciiTheme="minorHAnsi" w:eastAsia="Arial" w:hAnsiTheme="minorHAnsi" w:cstheme="minorHAnsi"/>
          <w:sz w:val="22"/>
          <w:szCs w:val="22"/>
        </w:rPr>
        <w:t xml:space="preserve">To assess citywide COVID-19 burden we will use the Philadelphia Department of Health daily posted stats regarding cases and mortality and the Penn Medicine daily COVID-19 ED visits, inpatient admissions, % ventilated patients, and outcomes. We will evaluate this information as specified in the analysis to evaluate potential associations between system-level or regional level case burden and PHQ-9 and GAD-7 scores at baseline and over-time. </w:t>
      </w:r>
    </w:p>
    <w:p w14:paraId="48E4F4E4" w14:textId="13F7BC89" w:rsidR="007B7A09" w:rsidRDefault="007B7A09" w:rsidP="00CF0F9D"/>
    <w:p w14:paraId="02FED18C" w14:textId="77777777" w:rsidR="007B7A09" w:rsidRPr="007B7A09" w:rsidRDefault="007B7A09" w:rsidP="007B7A09">
      <w:pPr>
        <w:rPr>
          <w:rFonts w:asciiTheme="minorHAnsi" w:hAnsiTheme="minorHAnsi" w:cstheme="minorHAnsi"/>
          <w:sz w:val="22"/>
          <w:szCs w:val="22"/>
        </w:rPr>
      </w:pPr>
      <w:r w:rsidRPr="007B7A09">
        <w:rPr>
          <w:rFonts w:asciiTheme="minorHAnsi" w:hAnsiTheme="minorHAnsi" w:cstheme="minorHAnsi"/>
          <w:sz w:val="22"/>
          <w:szCs w:val="22"/>
          <w:u w:val="single"/>
        </w:rPr>
        <w:lastRenderedPageBreak/>
        <w:t>Data sources</w:t>
      </w:r>
      <w:r w:rsidRPr="007B7A09">
        <w:rPr>
          <w:rFonts w:asciiTheme="minorHAnsi" w:hAnsiTheme="minorHAnsi" w:cstheme="minorHAnsi"/>
          <w:sz w:val="22"/>
          <w:szCs w:val="22"/>
        </w:rPr>
        <w:t>:</w:t>
      </w:r>
    </w:p>
    <w:p w14:paraId="532033E4" w14:textId="5A663203" w:rsidR="007B7A09" w:rsidRDefault="007B7A09" w:rsidP="007B7A09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 w:rsidRPr="007B7A09">
        <w:rPr>
          <w:rFonts w:cstheme="minorHAnsi"/>
          <w:sz w:val="22"/>
          <w:szCs w:val="22"/>
        </w:rPr>
        <w:t xml:space="preserve">Philadelphia Department of Health daily posted stats regarding </w:t>
      </w:r>
      <w:r w:rsidRPr="007B7A09">
        <w:rPr>
          <w:rFonts w:cstheme="minorHAnsi"/>
          <w:b/>
          <w:bCs/>
          <w:sz w:val="22"/>
          <w:szCs w:val="22"/>
        </w:rPr>
        <w:t>cases</w:t>
      </w:r>
      <w:r w:rsidRPr="007B7A09">
        <w:rPr>
          <w:rFonts w:cstheme="minorHAnsi"/>
          <w:sz w:val="22"/>
          <w:szCs w:val="22"/>
        </w:rPr>
        <w:t xml:space="preserve"> and </w:t>
      </w:r>
      <w:proofErr w:type="gramStart"/>
      <w:r w:rsidRPr="007B7A09">
        <w:rPr>
          <w:rFonts w:cstheme="minorHAnsi"/>
          <w:b/>
          <w:bCs/>
          <w:sz w:val="22"/>
          <w:szCs w:val="22"/>
        </w:rPr>
        <w:t>mortality</w:t>
      </w:r>
      <w:proofErr w:type="gramEnd"/>
    </w:p>
    <w:p w14:paraId="1D998252" w14:textId="23569E8D" w:rsidR="007B7A09" w:rsidRDefault="007B7A09" w:rsidP="007B7A09">
      <w:pPr>
        <w:pStyle w:val="ListParagraph"/>
        <w:numPr>
          <w:ilvl w:val="1"/>
          <w:numId w:val="7"/>
        </w:numPr>
        <w:rPr>
          <w:rFonts w:cstheme="minorHAnsi"/>
          <w:sz w:val="22"/>
          <w:szCs w:val="22"/>
        </w:rPr>
      </w:pPr>
      <w:hyperlink r:id="rId5" w:history="1">
        <w:r w:rsidRPr="00DF7273">
          <w:rPr>
            <w:rStyle w:val="Hyperlink"/>
            <w:rFonts w:cstheme="minorHAnsi"/>
            <w:sz w:val="22"/>
            <w:szCs w:val="22"/>
          </w:rPr>
          <w:t>https://www.opendataphilly.org/dat</w:t>
        </w:r>
        <w:r w:rsidRPr="00DF7273">
          <w:rPr>
            <w:rStyle w:val="Hyperlink"/>
            <w:rFonts w:cstheme="minorHAnsi"/>
            <w:sz w:val="22"/>
            <w:szCs w:val="22"/>
          </w:rPr>
          <w:t>a</w:t>
        </w:r>
        <w:r w:rsidRPr="00DF7273">
          <w:rPr>
            <w:rStyle w:val="Hyperlink"/>
            <w:rFonts w:cstheme="minorHAnsi"/>
            <w:sz w:val="22"/>
            <w:szCs w:val="22"/>
          </w:rPr>
          <w:t>set?q=covid&amp;organization=city-of-philadelphia&amp;sort=score+desc%2C+metadata_modified+desc</w:t>
        </w:r>
      </w:hyperlink>
      <w:r>
        <w:rPr>
          <w:rFonts w:cstheme="minorHAnsi"/>
          <w:sz w:val="22"/>
          <w:szCs w:val="22"/>
        </w:rPr>
        <w:t xml:space="preserve"> </w:t>
      </w:r>
    </w:p>
    <w:p w14:paraId="33AA107E" w14:textId="52414C98" w:rsidR="007B7A09" w:rsidRDefault="007B7A09" w:rsidP="007B7A09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 w:rsidRPr="007B7A09">
        <w:rPr>
          <w:rFonts w:cstheme="minorHAnsi"/>
          <w:sz w:val="22"/>
          <w:szCs w:val="22"/>
        </w:rPr>
        <w:t>Penn Medicine daily COVID-19 ED visits, inpatient admissions, % ventilated patients, and outcomes</w:t>
      </w:r>
    </w:p>
    <w:p w14:paraId="2E244DC5" w14:textId="09353477" w:rsidR="007B7A09" w:rsidRDefault="007B7A09" w:rsidP="007B7A09">
      <w:pPr>
        <w:pStyle w:val="ListParagraph"/>
        <w:numPr>
          <w:ilvl w:val="1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Talk to Mohan for COVID Watch data (LS, AA, AP)</w:t>
      </w:r>
    </w:p>
    <w:p w14:paraId="7D26874B" w14:textId="6A78B44E" w:rsidR="007B7A09" w:rsidRDefault="007B7A09" w:rsidP="007B7A09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 w:rsidRPr="007B7A09">
        <w:rPr>
          <w:rFonts w:cstheme="minorHAnsi"/>
          <w:sz w:val="22"/>
          <w:szCs w:val="22"/>
        </w:rPr>
        <w:t>Cobalt</w:t>
      </w:r>
      <w:r>
        <w:rPr>
          <w:rFonts w:cstheme="minorHAnsi"/>
          <w:sz w:val="22"/>
          <w:szCs w:val="22"/>
        </w:rPr>
        <w:t>+ survey data</w:t>
      </w:r>
    </w:p>
    <w:p w14:paraId="1FD18615" w14:textId="3EA760E7" w:rsidR="007B7A09" w:rsidRDefault="007B7A09" w:rsidP="007B7A09">
      <w:pPr>
        <w:pStyle w:val="ListParagraph"/>
        <w:numPr>
          <w:ilvl w:val="1"/>
          <w:numId w:val="7"/>
        </w:numPr>
        <w:rPr>
          <w:rFonts w:cstheme="minorHAnsi"/>
          <w:sz w:val="22"/>
          <w:szCs w:val="22"/>
        </w:rPr>
      </w:pPr>
      <w:r w:rsidRPr="007B7A09">
        <w:rPr>
          <w:rFonts w:cstheme="minorHAnsi"/>
          <w:sz w:val="22"/>
          <w:szCs w:val="22"/>
        </w:rPr>
        <w:t>PHQ-9 and GAD-7</w:t>
      </w:r>
      <w:r>
        <w:rPr>
          <w:rFonts w:cstheme="minorHAnsi"/>
          <w:sz w:val="22"/>
          <w:szCs w:val="22"/>
        </w:rPr>
        <w:t xml:space="preserve"> at</w:t>
      </w:r>
      <w:r w:rsidRPr="007B7A09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baseline, month 2, month 4, month 6, month 9</w:t>
      </w:r>
    </w:p>
    <w:p w14:paraId="5DEB168A" w14:textId="4CAB753D" w:rsidR="007B7A09" w:rsidRPr="007B7A09" w:rsidRDefault="007B7A09" w:rsidP="007B7A09">
      <w:pPr>
        <w:pStyle w:val="ListParagraph"/>
        <w:numPr>
          <w:ilvl w:val="2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Time frame: </w:t>
      </w:r>
      <w:r w:rsidRPr="007B7A09">
        <w:rPr>
          <w:rFonts w:cstheme="minorHAnsi"/>
          <w:sz w:val="22"/>
          <w:szCs w:val="22"/>
          <w:u w:val="single"/>
        </w:rPr>
        <w:t>January 31, 2022 – March 10</w:t>
      </w:r>
      <w:r w:rsidRPr="007B7A09">
        <w:rPr>
          <w:rFonts w:cstheme="minorHAnsi"/>
          <w:sz w:val="22"/>
          <w:szCs w:val="22"/>
          <w:u w:val="single"/>
          <w:vertAlign w:val="superscript"/>
        </w:rPr>
        <w:t>th</w:t>
      </w:r>
      <w:proofErr w:type="gramStart"/>
      <w:r w:rsidRPr="007B7A09">
        <w:rPr>
          <w:rFonts w:cstheme="minorHAnsi"/>
          <w:sz w:val="22"/>
          <w:szCs w:val="22"/>
          <w:u w:val="single"/>
        </w:rPr>
        <w:t xml:space="preserve"> 2023</w:t>
      </w:r>
      <w:proofErr w:type="gramEnd"/>
      <w:r>
        <w:rPr>
          <w:rFonts w:cstheme="minorHAnsi"/>
          <w:sz w:val="22"/>
          <w:szCs w:val="22"/>
        </w:rPr>
        <w:t>.</w:t>
      </w:r>
      <w:r w:rsidRPr="007B7A09">
        <w:rPr>
          <w:rFonts w:cstheme="minorHAnsi"/>
          <w:sz w:val="22"/>
          <w:szCs w:val="22"/>
        </w:rPr>
        <w:t xml:space="preserve"> </w:t>
      </w:r>
    </w:p>
    <w:p w14:paraId="1ECC8823" w14:textId="77777777" w:rsidR="007B7A09" w:rsidRPr="007B7A09" w:rsidRDefault="007B7A09" w:rsidP="007B7A09">
      <w:pPr>
        <w:rPr>
          <w:rFonts w:asciiTheme="minorHAnsi" w:hAnsiTheme="minorHAnsi" w:cstheme="minorHAnsi"/>
          <w:sz w:val="22"/>
          <w:szCs w:val="22"/>
        </w:rPr>
      </w:pPr>
      <w:r w:rsidRPr="007B7A09">
        <w:rPr>
          <w:rFonts w:asciiTheme="minorHAnsi" w:hAnsiTheme="minorHAnsi" w:cstheme="minorHAnsi"/>
          <w:sz w:val="22"/>
          <w:szCs w:val="22"/>
          <w:u w:val="single"/>
        </w:rPr>
        <w:t>Outcome</w:t>
      </w:r>
      <w:r w:rsidRPr="007B7A09">
        <w:rPr>
          <w:rFonts w:asciiTheme="minorHAnsi" w:hAnsiTheme="minorHAnsi" w:cstheme="minorHAnsi"/>
          <w:sz w:val="22"/>
          <w:szCs w:val="22"/>
        </w:rPr>
        <w:t>:</w:t>
      </w:r>
    </w:p>
    <w:p w14:paraId="43839987" w14:textId="62F91B01" w:rsidR="007B7A09" w:rsidRPr="007B7A09" w:rsidRDefault="007B7A09" w:rsidP="007B7A09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r w:rsidRPr="007B7A09">
        <w:rPr>
          <w:rFonts w:eastAsia="Arial" w:cstheme="minorHAnsi"/>
          <w:sz w:val="22"/>
          <w:szCs w:val="22"/>
        </w:rPr>
        <w:t xml:space="preserve">evaluate potential associations between system-level or regional level case burden and PHQ-9 and GAD-7 scores at baseline and over-time. </w:t>
      </w:r>
    </w:p>
    <w:p w14:paraId="0E7F44EB" w14:textId="288EAE3B" w:rsidR="007B7A09" w:rsidRPr="007B7A09" w:rsidRDefault="007B7A09" w:rsidP="00CF0F9D">
      <w:pPr>
        <w:pStyle w:val="ListParagraph"/>
        <w:numPr>
          <w:ilvl w:val="1"/>
          <w:numId w:val="9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Scatterplots over time? Graphics </w:t>
      </w:r>
      <w:proofErr w:type="gramStart"/>
      <w:r>
        <w:rPr>
          <w:rFonts w:cstheme="minorHAnsi"/>
          <w:sz w:val="22"/>
          <w:szCs w:val="22"/>
        </w:rPr>
        <w:t>similar to</w:t>
      </w:r>
      <w:proofErr w:type="gramEnd"/>
      <w:r>
        <w:rPr>
          <w:rFonts w:cstheme="minorHAnsi"/>
          <w:sz w:val="22"/>
          <w:szCs w:val="22"/>
        </w:rPr>
        <w:t xml:space="preserve"> the work Art did for Cobalt/Cobalt+ in early 2022</w:t>
      </w:r>
    </w:p>
    <w:sectPr w:rsidR="007B7A09" w:rsidRPr="007B7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E23B3"/>
    <w:multiLevelType w:val="hybridMultilevel"/>
    <w:tmpl w:val="8C38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B13C1"/>
    <w:multiLevelType w:val="hybridMultilevel"/>
    <w:tmpl w:val="2104F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45143"/>
    <w:multiLevelType w:val="hybridMultilevel"/>
    <w:tmpl w:val="98B6F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4562D"/>
    <w:multiLevelType w:val="hybridMultilevel"/>
    <w:tmpl w:val="D072230A"/>
    <w:lvl w:ilvl="0" w:tplc="CC14D13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972025"/>
    <w:multiLevelType w:val="hybridMultilevel"/>
    <w:tmpl w:val="42788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16F84"/>
    <w:multiLevelType w:val="hybridMultilevel"/>
    <w:tmpl w:val="B3D68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A5754"/>
    <w:multiLevelType w:val="hybridMultilevel"/>
    <w:tmpl w:val="D32E2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817FF6"/>
    <w:multiLevelType w:val="hybridMultilevel"/>
    <w:tmpl w:val="DB5844AE"/>
    <w:lvl w:ilvl="0" w:tplc="C61239C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555540"/>
    <w:multiLevelType w:val="hybridMultilevel"/>
    <w:tmpl w:val="5A5AB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549752">
    <w:abstractNumId w:val="4"/>
  </w:num>
  <w:num w:numId="2" w16cid:durableId="476344060">
    <w:abstractNumId w:val="8"/>
  </w:num>
  <w:num w:numId="3" w16cid:durableId="652149911">
    <w:abstractNumId w:val="1"/>
  </w:num>
  <w:num w:numId="4" w16cid:durableId="1803576862">
    <w:abstractNumId w:val="7"/>
  </w:num>
  <w:num w:numId="5" w16cid:durableId="1835220120">
    <w:abstractNumId w:val="3"/>
  </w:num>
  <w:num w:numId="6" w16cid:durableId="1252621010">
    <w:abstractNumId w:val="0"/>
  </w:num>
  <w:num w:numId="7" w16cid:durableId="404882284">
    <w:abstractNumId w:val="6"/>
  </w:num>
  <w:num w:numId="8" w16cid:durableId="414472713">
    <w:abstractNumId w:val="5"/>
  </w:num>
  <w:num w:numId="9" w16cid:durableId="20055602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uthwick, Lauren">
    <w15:presenceInfo w15:providerId="AD" w15:userId="S::southwil@pennmedicine.upenn.edu::04075b0b-d5ac-4f8a-b17d-d3d5f9fcd7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9D"/>
    <w:rsid w:val="000976D4"/>
    <w:rsid w:val="001761B3"/>
    <w:rsid w:val="001C58B5"/>
    <w:rsid w:val="00281485"/>
    <w:rsid w:val="002D30D5"/>
    <w:rsid w:val="00300D54"/>
    <w:rsid w:val="0035739D"/>
    <w:rsid w:val="0037371D"/>
    <w:rsid w:val="00373FD0"/>
    <w:rsid w:val="003D1E0D"/>
    <w:rsid w:val="00481E1B"/>
    <w:rsid w:val="0061346A"/>
    <w:rsid w:val="00740DD0"/>
    <w:rsid w:val="00772083"/>
    <w:rsid w:val="007B7A09"/>
    <w:rsid w:val="008A7C1E"/>
    <w:rsid w:val="008D7331"/>
    <w:rsid w:val="00A22BF1"/>
    <w:rsid w:val="00AF5DF3"/>
    <w:rsid w:val="00B931A8"/>
    <w:rsid w:val="00C85ABC"/>
    <w:rsid w:val="00CC6D43"/>
    <w:rsid w:val="00CF0F9D"/>
    <w:rsid w:val="00E4021A"/>
    <w:rsid w:val="00ED2159"/>
    <w:rsid w:val="00F00691"/>
    <w:rsid w:val="00F067EF"/>
    <w:rsid w:val="00FC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912D3"/>
  <w15:chartTrackingRefBased/>
  <w15:docId w15:val="{D0AB9E7A-6EDA-B64D-92A6-A6917CAF8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A0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F9D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CF0F9D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2D3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1E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E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7A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1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3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4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2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8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pendataphilly.org/dataset?q=covid&amp;organization=city-of-philadelphia&amp;sort=score+desc%2C+metadata_modified+des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677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Southwick, Lauren</dc:creator>
  <cp:keywords/>
  <dc:description/>
  <cp:lastModifiedBy>Southwick, Lauren</cp:lastModifiedBy>
  <cp:revision>33</cp:revision>
  <dcterms:created xsi:type="dcterms:W3CDTF">2022-11-08T13:25:00Z</dcterms:created>
  <dcterms:modified xsi:type="dcterms:W3CDTF">2023-03-06T17:58:00Z</dcterms:modified>
</cp:coreProperties>
</file>